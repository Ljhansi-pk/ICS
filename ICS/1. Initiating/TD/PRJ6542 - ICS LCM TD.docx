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78D6C" w14:textId="17C7AE86" w:rsidR="00A258BF" w:rsidRPr="00D06352" w:rsidRDefault="00A258BF" w:rsidP="00A258BF">
      <w:pPr>
        <w:pStyle w:val="Heading1"/>
        <w:ind w:right="144"/>
        <w:rPr>
          <w:rFonts w:asciiTheme="minorHAnsi" w:hAnsiTheme="minorHAnsi"/>
          <w:b/>
          <w:color w:val="0000FF"/>
          <w:sz w:val="24"/>
        </w:rPr>
      </w:pPr>
    </w:p>
    <w:p w14:paraId="77693602" w14:textId="77777777" w:rsidR="00A258BF" w:rsidRDefault="00A258BF" w:rsidP="00A258BF">
      <w:pPr>
        <w:pStyle w:val="Heading1"/>
        <w:ind w:right="144"/>
        <w:rPr>
          <w:rFonts w:asciiTheme="minorHAnsi" w:hAnsiTheme="minorHAnsi"/>
          <w:b/>
          <w:color w:val="0000FF"/>
          <w:sz w:val="24"/>
        </w:rPr>
      </w:pPr>
    </w:p>
    <w:p w14:paraId="414A84E6" w14:textId="77777777" w:rsidR="0019616D" w:rsidRPr="0019616D" w:rsidRDefault="0019616D" w:rsidP="0019616D"/>
    <w:p w14:paraId="01390383" w14:textId="77777777" w:rsidR="00BC3585" w:rsidRDefault="00BC3585" w:rsidP="00A258BF">
      <w:pPr>
        <w:pStyle w:val="Heading1"/>
        <w:ind w:right="144"/>
        <w:rPr>
          <w:rFonts w:asciiTheme="minorHAnsi" w:hAnsiTheme="minorHAnsi"/>
          <w:b/>
          <w:color w:val="0000FF"/>
          <w:sz w:val="24"/>
        </w:rPr>
      </w:pPr>
      <w:bookmarkStart w:id="0" w:name="_Toc15663235"/>
      <w:bookmarkStart w:id="1" w:name="_Toc15663349"/>
      <w:bookmarkStart w:id="2" w:name="_Toc16002998"/>
    </w:p>
    <w:p w14:paraId="1A49D966" w14:textId="627F0127" w:rsidR="00A258BF" w:rsidRPr="00D06352" w:rsidRDefault="00A258BF" w:rsidP="00A258BF">
      <w:pPr>
        <w:pStyle w:val="Heading1"/>
        <w:ind w:right="144"/>
        <w:rPr>
          <w:rFonts w:asciiTheme="minorHAnsi" w:hAnsiTheme="minorHAnsi"/>
          <w:b/>
          <w:color w:val="0000FF"/>
          <w:sz w:val="24"/>
        </w:rPr>
      </w:pPr>
      <w:r w:rsidRPr="00D06352">
        <w:rPr>
          <w:rFonts w:asciiTheme="minorHAnsi" w:hAnsiTheme="minorHAnsi"/>
          <w:noProof/>
          <w:sz w:val="24"/>
        </w:rPr>
        <w:drawing>
          <wp:anchor distT="0" distB="0" distL="114300" distR="114300" simplePos="0" relativeHeight="251659264" behindDoc="0" locked="0" layoutInCell="1" allowOverlap="1" wp14:anchorId="03083E7E" wp14:editId="198A1E0E">
            <wp:simplePos x="0" y="0"/>
            <wp:positionH relativeFrom="column">
              <wp:posOffset>533664</wp:posOffset>
            </wp:positionH>
            <wp:positionV relativeFrom="paragraph">
              <wp:posOffset>460375</wp:posOffset>
            </wp:positionV>
            <wp:extent cx="4817110" cy="752475"/>
            <wp:effectExtent l="0" t="0" r="2540" b="9525"/>
            <wp:wrapNone/>
            <wp:docPr id="4" name="Picture 4" descr="Pictu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7110" cy="7524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bookmarkEnd w:id="2"/>
    </w:p>
    <w:p w14:paraId="1E25DC79" w14:textId="77777777" w:rsidR="00A258BF" w:rsidRPr="00D06352" w:rsidRDefault="00A258BF" w:rsidP="00A258BF">
      <w:pPr>
        <w:pStyle w:val="Heading1"/>
        <w:ind w:right="144"/>
        <w:rPr>
          <w:rFonts w:asciiTheme="minorHAnsi" w:hAnsiTheme="minorHAnsi"/>
          <w:b/>
          <w:color w:val="0000FF"/>
          <w:sz w:val="24"/>
        </w:rPr>
      </w:pPr>
    </w:p>
    <w:p w14:paraId="2D87CD33" w14:textId="77777777" w:rsidR="00A258BF" w:rsidRPr="00D06352" w:rsidRDefault="00A258BF" w:rsidP="00A258BF">
      <w:pPr>
        <w:pStyle w:val="Heading1"/>
        <w:ind w:right="144"/>
        <w:rPr>
          <w:rFonts w:asciiTheme="minorHAnsi" w:hAnsiTheme="minorHAnsi"/>
          <w:b/>
          <w:color w:val="0000FF"/>
          <w:sz w:val="24"/>
        </w:rPr>
      </w:pPr>
    </w:p>
    <w:p w14:paraId="25FDF418" w14:textId="77777777" w:rsidR="00A258BF" w:rsidRPr="00D06352" w:rsidRDefault="00A258BF" w:rsidP="00A258BF">
      <w:pPr>
        <w:pStyle w:val="TOCHeading"/>
        <w:jc w:val="center"/>
        <w:rPr>
          <w:rFonts w:asciiTheme="minorHAnsi" w:hAnsiTheme="minorHAnsi" w:cs="Arial"/>
          <w:b w:val="0"/>
          <w:i/>
          <w:color w:val="1F4E79"/>
          <w:sz w:val="24"/>
          <w:szCs w:val="24"/>
        </w:rPr>
      </w:pPr>
      <w:r w:rsidRPr="00D06352">
        <w:rPr>
          <w:rFonts w:asciiTheme="minorHAnsi" w:hAnsiTheme="minorHAnsi" w:cs="Arial"/>
          <w:i/>
          <w:color w:val="1F4E79"/>
          <w:sz w:val="24"/>
          <w:szCs w:val="24"/>
        </w:rPr>
        <w:t>Technical Design Specification</w:t>
      </w:r>
    </w:p>
    <w:p w14:paraId="4DD7DCB1" w14:textId="4F57F0A6" w:rsidR="00A258BF" w:rsidRPr="00D06352" w:rsidRDefault="00A258BF" w:rsidP="00EF438A">
      <w:pPr>
        <w:pStyle w:val="NoSpacing"/>
        <w:jc w:val="center"/>
        <w:rPr>
          <w:rFonts w:cs="Arial"/>
          <w:b/>
          <w:color w:val="0000FF"/>
          <w:sz w:val="24"/>
          <w:szCs w:val="24"/>
        </w:rPr>
      </w:pPr>
      <w:bookmarkStart w:id="3" w:name="_Toc15663236"/>
      <w:bookmarkStart w:id="4" w:name="_Toc15663350"/>
      <w:r w:rsidRPr="00D06352">
        <w:rPr>
          <w:rFonts w:cs="Arial"/>
          <w:sz w:val="24"/>
          <w:szCs w:val="24"/>
        </w:rPr>
        <w:t>PRJ6542– ICS-International Certification System</w:t>
      </w:r>
      <w:bookmarkEnd w:id="3"/>
      <w:bookmarkEnd w:id="4"/>
    </w:p>
    <w:p w14:paraId="713CEA9A" w14:textId="77777777" w:rsidR="00A258BF" w:rsidRPr="00D06352" w:rsidRDefault="00A258BF" w:rsidP="00A258BF">
      <w:pPr>
        <w:pStyle w:val="Heading1"/>
        <w:ind w:right="144"/>
        <w:rPr>
          <w:rFonts w:asciiTheme="minorHAnsi" w:hAnsiTheme="minorHAnsi"/>
          <w:b/>
          <w:color w:val="0000FF"/>
          <w:sz w:val="24"/>
        </w:rPr>
      </w:pPr>
    </w:p>
    <w:p w14:paraId="4900F853" w14:textId="77777777" w:rsidR="00A258BF" w:rsidRPr="00D06352" w:rsidRDefault="00A258BF" w:rsidP="00A258BF">
      <w:pPr>
        <w:pStyle w:val="Heading1"/>
        <w:ind w:right="144"/>
        <w:rPr>
          <w:rFonts w:asciiTheme="minorHAnsi" w:hAnsiTheme="minorHAnsi"/>
          <w:b/>
          <w:color w:val="0000FF"/>
          <w:sz w:val="24"/>
        </w:rPr>
      </w:pPr>
    </w:p>
    <w:p w14:paraId="45437506" w14:textId="77777777" w:rsidR="00A258BF" w:rsidRPr="00D06352" w:rsidRDefault="00A258BF" w:rsidP="00A258BF">
      <w:pPr>
        <w:pStyle w:val="Heading1"/>
        <w:ind w:right="144"/>
        <w:rPr>
          <w:rFonts w:asciiTheme="minorHAnsi" w:hAnsiTheme="minorHAnsi"/>
          <w:b/>
          <w:color w:val="0000FF"/>
          <w:sz w:val="24"/>
        </w:rPr>
      </w:pPr>
    </w:p>
    <w:p w14:paraId="47ED3E19" w14:textId="77777777" w:rsidR="00A258BF" w:rsidRPr="00D06352" w:rsidRDefault="00A258BF" w:rsidP="00A258BF">
      <w:pPr>
        <w:pStyle w:val="Heading1"/>
        <w:ind w:right="144"/>
        <w:rPr>
          <w:rFonts w:asciiTheme="minorHAnsi" w:hAnsiTheme="minorHAnsi"/>
          <w:b/>
          <w:color w:val="0000FF"/>
          <w:sz w:val="24"/>
        </w:rPr>
      </w:pPr>
    </w:p>
    <w:p w14:paraId="73741387" w14:textId="77777777" w:rsidR="00A258BF" w:rsidRPr="00D06352" w:rsidRDefault="00A258BF" w:rsidP="00A258BF">
      <w:pPr>
        <w:pStyle w:val="Heading1"/>
        <w:ind w:right="144"/>
        <w:rPr>
          <w:rFonts w:asciiTheme="minorHAnsi" w:hAnsiTheme="minorHAnsi"/>
          <w:b/>
          <w:color w:val="0000FF"/>
          <w:sz w:val="24"/>
        </w:rPr>
      </w:pPr>
    </w:p>
    <w:p w14:paraId="611D0B32" w14:textId="77777777" w:rsidR="00EF438A" w:rsidRDefault="00EF438A" w:rsidP="00EF438A">
      <w:pPr>
        <w:rPr>
          <w:rFonts w:asciiTheme="minorHAnsi" w:hAnsiTheme="minorHAnsi"/>
        </w:rPr>
      </w:pPr>
    </w:p>
    <w:p w14:paraId="516107BC" w14:textId="77777777" w:rsidR="0019616D" w:rsidRDefault="0019616D" w:rsidP="00EF438A">
      <w:pPr>
        <w:rPr>
          <w:rFonts w:asciiTheme="minorHAnsi" w:hAnsiTheme="minorHAnsi"/>
        </w:rPr>
      </w:pPr>
    </w:p>
    <w:p w14:paraId="1272A72B" w14:textId="77777777" w:rsidR="0019616D" w:rsidRDefault="0019616D" w:rsidP="00EF438A">
      <w:pPr>
        <w:rPr>
          <w:rFonts w:asciiTheme="minorHAnsi" w:hAnsiTheme="minorHAnsi"/>
        </w:rPr>
      </w:pPr>
    </w:p>
    <w:sdt>
      <w:sdtPr>
        <w:rPr>
          <w:rFonts w:asciiTheme="minorHAnsi" w:eastAsia="Times New Roman" w:hAnsiTheme="minorHAnsi" w:cs="Times New Roman"/>
          <w:b w:val="0"/>
          <w:bCs w:val="0"/>
          <w:color w:val="auto"/>
          <w:sz w:val="24"/>
          <w:szCs w:val="24"/>
          <w:lang w:eastAsia="en-US"/>
        </w:rPr>
        <w:id w:val="703832562"/>
        <w:docPartObj>
          <w:docPartGallery w:val="Table of Contents"/>
          <w:docPartUnique/>
        </w:docPartObj>
      </w:sdtPr>
      <w:sdtEndPr>
        <w:rPr>
          <w:noProof/>
        </w:rPr>
      </w:sdtEndPr>
      <w:sdtContent>
        <w:p w14:paraId="2BC1E7F8" w14:textId="77777777" w:rsidR="00A258BF" w:rsidRPr="00D06352" w:rsidRDefault="00A258BF" w:rsidP="00A258BF">
          <w:pPr>
            <w:pStyle w:val="TOCHeading"/>
            <w:spacing w:before="0"/>
            <w:rPr>
              <w:rFonts w:asciiTheme="minorHAnsi" w:hAnsiTheme="minorHAnsi"/>
              <w:sz w:val="24"/>
              <w:szCs w:val="24"/>
            </w:rPr>
          </w:pPr>
          <w:r w:rsidRPr="00D06352">
            <w:rPr>
              <w:rFonts w:asciiTheme="minorHAnsi" w:hAnsiTheme="minorHAnsi"/>
              <w:sz w:val="24"/>
              <w:szCs w:val="24"/>
            </w:rPr>
            <w:t>Table of Contents</w:t>
          </w:r>
        </w:p>
        <w:p w14:paraId="0B08E6E2" w14:textId="20013C1B" w:rsidR="00EF438A" w:rsidRPr="00D06352" w:rsidRDefault="00157B28" w:rsidP="00171C11">
          <w:pPr>
            <w:pStyle w:val="TOC1"/>
            <w:tabs>
              <w:tab w:val="right" w:leader="dot" w:pos="9638"/>
            </w:tabs>
            <w:rPr>
              <w:rFonts w:asciiTheme="minorHAnsi" w:hAnsiTheme="minorHAnsi"/>
              <w:noProof/>
            </w:rPr>
          </w:pPr>
          <w:r w:rsidRPr="00D06352">
            <w:rPr>
              <w:rFonts w:asciiTheme="minorHAnsi" w:hAnsiTheme="minorHAnsi"/>
            </w:rPr>
            <w:t xml:space="preserve">    </w:t>
          </w:r>
          <w:r w:rsidR="00171C11" w:rsidRPr="00D06352">
            <w:rPr>
              <w:rFonts w:asciiTheme="minorHAnsi" w:hAnsiTheme="minorHAnsi"/>
            </w:rPr>
            <w:t xml:space="preserve">   </w:t>
          </w:r>
          <w:r w:rsidR="00A258BF" w:rsidRPr="00D06352">
            <w:rPr>
              <w:rFonts w:asciiTheme="minorHAnsi" w:hAnsiTheme="minorHAnsi"/>
            </w:rPr>
            <w:fldChar w:fldCharType="begin"/>
          </w:r>
          <w:r w:rsidR="00A258BF" w:rsidRPr="00D06352">
            <w:rPr>
              <w:rFonts w:asciiTheme="minorHAnsi" w:hAnsiTheme="minorHAnsi"/>
            </w:rPr>
            <w:instrText xml:space="preserve"> TOC \o "1-3" \h \z \u </w:instrText>
          </w:r>
          <w:r w:rsidR="00A258BF" w:rsidRPr="00D06352">
            <w:rPr>
              <w:rFonts w:asciiTheme="minorHAnsi" w:hAnsiTheme="minorHAnsi"/>
            </w:rPr>
            <w:fldChar w:fldCharType="separate"/>
          </w:r>
          <w:hyperlink w:anchor="_Toc16002999" w:history="1">
            <w:r w:rsidR="00EF438A" w:rsidRPr="00D06352">
              <w:rPr>
                <w:rStyle w:val="Hyperlink"/>
                <w:rFonts w:asciiTheme="minorHAnsi" w:hAnsiTheme="minorHAnsi"/>
                <w:noProof/>
              </w:rPr>
              <w:t>TECHNICAL SPECIFICATION</w:t>
            </w:r>
            <w:r w:rsidR="00EF438A" w:rsidRPr="00D06352">
              <w:rPr>
                <w:rFonts w:asciiTheme="minorHAnsi" w:hAnsiTheme="minorHAnsi"/>
                <w:noProof/>
                <w:webHidden/>
              </w:rPr>
              <w:tab/>
            </w:r>
            <w:r w:rsidR="00EF438A" w:rsidRPr="00D06352">
              <w:rPr>
                <w:rFonts w:asciiTheme="minorHAnsi" w:hAnsiTheme="minorHAnsi"/>
                <w:noProof/>
                <w:webHidden/>
              </w:rPr>
              <w:fldChar w:fldCharType="begin"/>
            </w:r>
            <w:r w:rsidR="00EF438A" w:rsidRPr="00D06352">
              <w:rPr>
                <w:rFonts w:asciiTheme="minorHAnsi" w:hAnsiTheme="minorHAnsi"/>
                <w:noProof/>
                <w:webHidden/>
              </w:rPr>
              <w:instrText xml:space="preserve"> PAGEREF _Toc16002999 \h </w:instrText>
            </w:r>
            <w:r w:rsidR="00EF438A" w:rsidRPr="00D06352">
              <w:rPr>
                <w:rFonts w:asciiTheme="minorHAnsi" w:hAnsiTheme="minorHAnsi"/>
                <w:noProof/>
                <w:webHidden/>
              </w:rPr>
            </w:r>
            <w:r w:rsidR="00EF438A" w:rsidRPr="00D06352">
              <w:rPr>
                <w:rFonts w:asciiTheme="minorHAnsi" w:hAnsiTheme="minorHAnsi"/>
                <w:noProof/>
                <w:webHidden/>
              </w:rPr>
              <w:fldChar w:fldCharType="separate"/>
            </w:r>
            <w:r w:rsidR="00171C11" w:rsidRPr="00D06352">
              <w:rPr>
                <w:rFonts w:asciiTheme="minorHAnsi" w:hAnsiTheme="minorHAnsi"/>
                <w:noProof/>
                <w:webHidden/>
              </w:rPr>
              <w:t>3</w:t>
            </w:r>
            <w:r w:rsidR="00EF438A" w:rsidRPr="00D06352">
              <w:rPr>
                <w:rFonts w:asciiTheme="minorHAnsi" w:hAnsiTheme="minorHAnsi"/>
                <w:noProof/>
                <w:webHidden/>
              </w:rPr>
              <w:fldChar w:fldCharType="end"/>
            </w:r>
          </w:hyperlink>
        </w:p>
        <w:p w14:paraId="6F8E17DB" w14:textId="77777777" w:rsidR="00EF438A" w:rsidRPr="00D06352" w:rsidRDefault="007574C4">
          <w:pPr>
            <w:pStyle w:val="TOC3"/>
            <w:tabs>
              <w:tab w:val="left" w:pos="1100"/>
              <w:tab w:val="right" w:leader="dot" w:pos="9638"/>
            </w:tabs>
            <w:rPr>
              <w:rStyle w:val="Hyperlink"/>
              <w:rFonts w:asciiTheme="minorHAnsi" w:hAnsiTheme="minorHAnsi" w:cs="Arial"/>
              <w:noProof/>
            </w:rPr>
          </w:pPr>
          <w:hyperlink w:anchor="_Toc16003000" w:history="1">
            <w:r w:rsidR="00EF438A" w:rsidRPr="00D06352">
              <w:rPr>
                <w:rStyle w:val="Hyperlink"/>
                <w:rFonts w:asciiTheme="minorHAnsi" w:hAnsiTheme="minorHAnsi" w:cs="Arial"/>
                <w:noProof/>
              </w:rPr>
              <w:t>1.</w:t>
            </w:r>
            <w:r w:rsidR="00EF438A" w:rsidRPr="00D06352">
              <w:rPr>
                <w:rStyle w:val="Hyperlink"/>
                <w:rFonts w:asciiTheme="minorHAnsi" w:hAnsiTheme="minorHAnsi" w:cs="Arial"/>
                <w:noProof/>
              </w:rPr>
              <w:tab/>
              <w:t>Introduction</w:t>
            </w:r>
            <w:r w:rsidR="00EF438A" w:rsidRPr="00D06352">
              <w:rPr>
                <w:rStyle w:val="Hyperlink"/>
                <w:rFonts w:asciiTheme="minorHAnsi" w:hAnsiTheme="minorHAnsi" w:cs="Arial"/>
                <w:noProof/>
                <w:webHidden/>
              </w:rPr>
              <w:tab/>
            </w:r>
            <w:r w:rsidR="00EF438A" w:rsidRPr="00D06352">
              <w:rPr>
                <w:rStyle w:val="Hyperlink"/>
                <w:rFonts w:asciiTheme="minorHAnsi" w:hAnsiTheme="minorHAnsi" w:cs="Arial"/>
                <w:noProof/>
                <w:webHidden/>
              </w:rPr>
              <w:fldChar w:fldCharType="begin"/>
            </w:r>
            <w:r w:rsidR="00EF438A" w:rsidRPr="00D06352">
              <w:rPr>
                <w:rStyle w:val="Hyperlink"/>
                <w:rFonts w:asciiTheme="minorHAnsi" w:hAnsiTheme="minorHAnsi" w:cs="Arial"/>
                <w:noProof/>
                <w:webHidden/>
              </w:rPr>
              <w:instrText xml:space="preserve"> PAGEREF _Toc16003000 \h </w:instrText>
            </w:r>
            <w:r w:rsidR="00EF438A" w:rsidRPr="00D06352">
              <w:rPr>
                <w:rStyle w:val="Hyperlink"/>
                <w:rFonts w:asciiTheme="minorHAnsi" w:hAnsiTheme="minorHAnsi" w:cs="Arial"/>
                <w:noProof/>
                <w:webHidden/>
              </w:rPr>
            </w:r>
            <w:r w:rsidR="00EF438A" w:rsidRPr="00D06352">
              <w:rPr>
                <w:rStyle w:val="Hyperlink"/>
                <w:rFonts w:asciiTheme="minorHAnsi" w:hAnsiTheme="minorHAnsi" w:cs="Arial"/>
                <w:noProof/>
                <w:webHidden/>
              </w:rPr>
              <w:fldChar w:fldCharType="separate"/>
            </w:r>
            <w:r w:rsidR="00171C11" w:rsidRPr="00D06352">
              <w:rPr>
                <w:rStyle w:val="Hyperlink"/>
                <w:rFonts w:asciiTheme="minorHAnsi" w:hAnsiTheme="minorHAnsi" w:cs="Arial"/>
                <w:noProof/>
                <w:webHidden/>
              </w:rPr>
              <w:t>3</w:t>
            </w:r>
            <w:r w:rsidR="00EF438A" w:rsidRPr="00D06352">
              <w:rPr>
                <w:rStyle w:val="Hyperlink"/>
                <w:rFonts w:asciiTheme="minorHAnsi" w:hAnsiTheme="minorHAnsi" w:cs="Arial"/>
                <w:noProof/>
                <w:webHidden/>
              </w:rPr>
              <w:fldChar w:fldCharType="end"/>
            </w:r>
          </w:hyperlink>
        </w:p>
        <w:p w14:paraId="39362FC2" w14:textId="1A1B563E" w:rsidR="00EF438A" w:rsidRPr="00D06352" w:rsidRDefault="007574C4">
          <w:pPr>
            <w:pStyle w:val="TOC3"/>
            <w:tabs>
              <w:tab w:val="right" w:leader="dot" w:pos="9638"/>
            </w:tabs>
            <w:rPr>
              <w:rFonts w:asciiTheme="minorHAnsi" w:eastAsiaTheme="minorEastAsia" w:hAnsiTheme="minorHAnsi" w:cstheme="minorBidi"/>
              <w:noProof/>
            </w:rPr>
          </w:pPr>
          <w:hyperlink w:anchor="_Toc16003001" w:history="1">
            <w:r w:rsidR="00EF438A" w:rsidRPr="00D06352">
              <w:rPr>
                <w:rStyle w:val="Hyperlink"/>
                <w:rFonts w:asciiTheme="minorHAnsi" w:hAnsiTheme="minorHAnsi" w:cs="Arial"/>
                <w:noProof/>
              </w:rPr>
              <w:t xml:space="preserve">2. </w:t>
            </w:r>
            <w:r w:rsidR="00171C11" w:rsidRPr="00D06352">
              <w:rPr>
                <w:rStyle w:val="Hyperlink"/>
                <w:rFonts w:asciiTheme="minorHAnsi" w:hAnsiTheme="minorHAnsi" w:cs="Arial"/>
                <w:noProof/>
              </w:rPr>
              <w:t xml:space="preserve">     </w:t>
            </w:r>
            <w:r w:rsidR="00EF438A" w:rsidRPr="00D06352">
              <w:rPr>
                <w:rStyle w:val="Hyperlink"/>
                <w:rFonts w:asciiTheme="minorHAnsi" w:hAnsiTheme="minorHAnsi" w:cs="Arial"/>
                <w:noProof/>
              </w:rPr>
              <w:t>Glossary</w:t>
            </w:r>
            <w:r w:rsidR="00EF438A" w:rsidRPr="00D06352">
              <w:rPr>
                <w:rFonts w:asciiTheme="minorHAnsi" w:hAnsiTheme="minorHAnsi"/>
                <w:noProof/>
                <w:webHidden/>
              </w:rPr>
              <w:tab/>
            </w:r>
            <w:r w:rsidR="00EF438A" w:rsidRPr="00D06352">
              <w:rPr>
                <w:rFonts w:asciiTheme="minorHAnsi" w:hAnsiTheme="minorHAnsi"/>
                <w:noProof/>
                <w:webHidden/>
              </w:rPr>
              <w:fldChar w:fldCharType="begin"/>
            </w:r>
            <w:r w:rsidR="00EF438A" w:rsidRPr="00D06352">
              <w:rPr>
                <w:rFonts w:asciiTheme="minorHAnsi" w:hAnsiTheme="minorHAnsi"/>
                <w:noProof/>
                <w:webHidden/>
              </w:rPr>
              <w:instrText xml:space="preserve"> PAGEREF _Toc16003001 \h </w:instrText>
            </w:r>
            <w:r w:rsidR="00EF438A" w:rsidRPr="00D06352">
              <w:rPr>
                <w:rFonts w:asciiTheme="minorHAnsi" w:hAnsiTheme="minorHAnsi"/>
                <w:noProof/>
                <w:webHidden/>
              </w:rPr>
            </w:r>
            <w:r w:rsidR="00EF438A" w:rsidRPr="00D06352">
              <w:rPr>
                <w:rFonts w:asciiTheme="minorHAnsi" w:hAnsiTheme="minorHAnsi"/>
                <w:noProof/>
                <w:webHidden/>
              </w:rPr>
              <w:fldChar w:fldCharType="separate"/>
            </w:r>
            <w:r w:rsidR="00171C11" w:rsidRPr="00D06352">
              <w:rPr>
                <w:rFonts w:asciiTheme="minorHAnsi" w:hAnsiTheme="minorHAnsi"/>
                <w:noProof/>
                <w:webHidden/>
              </w:rPr>
              <w:t>3</w:t>
            </w:r>
            <w:r w:rsidR="00EF438A" w:rsidRPr="00D06352">
              <w:rPr>
                <w:rFonts w:asciiTheme="minorHAnsi" w:hAnsiTheme="minorHAnsi"/>
                <w:noProof/>
                <w:webHidden/>
              </w:rPr>
              <w:fldChar w:fldCharType="end"/>
            </w:r>
          </w:hyperlink>
        </w:p>
        <w:p w14:paraId="6ED30169" w14:textId="25C8443E" w:rsidR="00EF438A" w:rsidRPr="00D06352" w:rsidRDefault="007574C4">
          <w:pPr>
            <w:pStyle w:val="TOC3"/>
            <w:tabs>
              <w:tab w:val="right" w:leader="dot" w:pos="9638"/>
            </w:tabs>
            <w:rPr>
              <w:rFonts w:asciiTheme="minorHAnsi" w:eastAsiaTheme="minorEastAsia" w:hAnsiTheme="minorHAnsi" w:cstheme="minorBidi"/>
              <w:noProof/>
            </w:rPr>
          </w:pPr>
          <w:hyperlink w:anchor="_Toc16003002" w:history="1">
            <w:r w:rsidR="00EF438A" w:rsidRPr="00D06352">
              <w:rPr>
                <w:rStyle w:val="Hyperlink"/>
                <w:rFonts w:asciiTheme="minorHAnsi" w:hAnsiTheme="minorHAnsi" w:cs="Arial"/>
                <w:noProof/>
              </w:rPr>
              <w:t xml:space="preserve">3. </w:t>
            </w:r>
            <w:r w:rsidR="00171C11" w:rsidRPr="00D06352">
              <w:rPr>
                <w:rStyle w:val="Hyperlink"/>
                <w:rFonts w:asciiTheme="minorHAnsi" w:hAnsiTheme="minorHAnsi" w:cs="Arial"/>
                <w:noProof/>
              </w:rPr>
              <w:t xml:space="preserve">     </w:t>
            </w:r>
            <w:r w:rsidR="00EF438A" w:rsidRPr="00D06352">
              <w:rPr>
                <w:rStyle w:val="Hyperlink"/>
                <w:rFonts w:asciiTheme="minorHAnsi" w:hAnsiTheme="minorHAnsi" w:cs="Arial"/>
                <w:noProof/>
              </w:rPr>
              <w:t>Assumptions</w:t>
            </w:r>
            <w:r w:rsidR="00EF438A" w:rsidRPr="00D06352">
              <w:rPr>
                <w:rFonts w:asciiTheme="minorHAnsi" w:hAnsiTheme="minorHAnsi"/>
                <w:noProof/>
                <w:webHidden/>
              </w:rPr>
              <w:tab/>
            </w:r>
            <w:r w:rsidR="00EF438A" w:rsidRPr="00D06352">
              <w:rPr>
                <w:rFonts w:asciiTheme="minorHAnsi" w:hAnsiTheme="minorHAnsi"/>
                <w:noProof/>
                <w:webHidden/>
              </w:rPr>
              <w:fldChar w:fldCharType="begin"/>
            </w:r>
            <w:r w:rsidR="00EF438A" w:rsidRPr="00D06352">
              <w:rPr>
                <w:rFonts w:asciiTheme="minorHAnsi" w:hAnsiTheme="minorHAnsi"/>
                <w:noProof/>
                <w:webHidden/>
              </w:rPr>
              <w:instrText xml:space="preserve"> PAGEREF _Toc16003002 \h </w:instrText>
            </w:r>
            <w:r w:rsidR="00EF438A" w:rsidRPr="00D06352">
              <w:rPr>
                <w:rFonts w:asciiTheme="minorHAnsi" w:hAnsiTheme="minorHAnsi"/>
                <w:noProof/>
                <w:webHidden/>
              </w:rPr>
            </w:r>
            <w:r w:rsidR="00EF438A" w:rsidRPr="00D06352">
              <w:rPr>
                <w:rFonts w:asciiTheme="minorHAnsi" w:hAnsiTheme="minorHAnsi"/>
                <w:noProof/>
                <w:webHidden/>
              </w:rPr>
              <w:fldChar w:fldCharType="separate"/>
            </w:r>
            <w:r w:rsidR="00171C11" w:rsidRPr="00D06352">
              <w:rPr>
                <w:rFonts w:asciiTheme="minorHAnsi" w:hAnsiTheme="minorHAnsi"/>
                <w:noProof/>
                <w:webHidden/>
              </w:rPr>
              <w:t>4</w:t>
            </w:r>
            <w:r w:rsidR="00EF438A" w:rsidRPr="00D06352">
              <w:rPr>
                <w:rFonts w:asciiTheme="minorHAnsi" w:hAnsiTheme="minorHAnsi"/>
                <w:noProof/>
                <w:webHidden/>
              </w:rPr>
              <w:fldChar w:fldCharType="end"/>
            </w:r>
          </w:hyperlink>
        </w:p>
        <w:p w14:paraId="2FEA147A" w14:textId="77777777" w:rsidR="00EF438A" w:rsidRPr="00D06352" w:rsidRDefault="007574C4">
          <w:pPr>
            <w:pStyle w:val="TOC3"/>
            <w:tabs>
              <w:tab w:val="left" w:pos="1100"/>
              <w:tab w:val="right" w:leader="dot" w:pos="9638"/>
            </w:tabs>
            <w:rPr>
              <w:rFonts w:asciiTheme="minorHAnsi" w:eastAsiaTheme="minorEastAsia" w:hAnsiTheme="minorHAnsi" w:cstheme="minorBidi"/>
              <w:noProof/>
            </w:rPr>
          </w:pPr>
          <w:hyperlink w:anchor="_Toc16003003" w:history="1">
            <w:r w:rsidR="00EF438A" w:rsidRPr="00D06352">
              <w:rPr>
                <w:rStyle w:val="Hyperlink"/>
                <w:rFonts w:asciiTheme="minorHAnsi" w:hAnsiTheme="minorHAnsi" w:cs="Arial"/>
                <w:noProof/>
              </w:rPr>
              <w:t>4.</w:t>
            </w:r>
            <w:r w:rsidR="00EF438A" w:rsidRPr="00D06352">
              <w:rPr>
                <w:rFonts w:asciiTheme="minorHAnsi" w:eastAsiaTheme="minorEastAsia" w:hAnsiTheme="minorHAnsi" w:cstheme="minorBidi"/>
                <w:noProof/>
              </w:rPr>
              <w:tab/>
            </w:r>
            <w:r w:rsidR="00EF438A" w:rsidRPr="00D06352">
              <w:rPr>
                <w:rStyle w:val="Hyperlink"/>
                <w:rFonts w:asciiTheme="minorHAnsi" w:hAnsiTheme="minorHAnsi" w:cs="Arial"/>
                <w:noProof/>
              </w:rPr>
              <w:t>Security</w:t>
            </w:r>
            <w:r w:rsidR="00EF438A" w:rsidRPr="00D06352">
              <w:rPr>
                <w:rFonts w:asciiTheme="minorHAnsi" w:hAnsiTheme="minorHAnsi"/>
                <w:noProof/>
                <w:webHidden/>
              </w:rPr>
              <w:tab/>
            </w:r>
            <w:r w:rsidR="00EF438A" w:rsidRPr="00D06352">
              <w:rPr>
                <w:rFonts w:asciiTheme="minorHAnsi" w:hAnsiTheme="minorHAnsi"/>
                <w:noProof/>
                <w:webHidden/>
              </w:rPr>
              <w:fldChar w:fldCharType="begin"/>
            </w:r>
            <w:r w:rsidR="00EF438A" w:rsidRPr="00D06352">
              <w:rPr>
                <w:rFonts w:asciiTheme="minorHAnsi" w:hAnsiTheme="minorHAnsi"/>
                <w:noProof/>
                <w:webHidden/>
              </w:rPr>
              <w:instrText xml:space="preserve"> PAGEREF _Toc16003003 \h </w:instrText>
            </w:r>
            <w:r w:rsidR="00EF438A" w:rsidRPr="00D06352">
              <w:rPr>
                <w:rFonts w:asciiTheme="minorHAnsi" w:hAnsiTheme="minorHAnsi"/>
                <w:noProof/>
                <w:webHidden/>
              </w:rPr>
            </w:r>
            <w:r w:rsidR="00EF438A" w:rsidRPr="00D06352">
              <w:rPr>
                <w:rFonts w:asciiTheme="minorHAnsi" w:hAnsiTheme="minorHAnsi"/>
                <w:noProof/>
                <w:webHidden/>
              </w:rPr>
              <w:fldChar w:fldCharType="separate"/>
            </w:r>
            <w:r w:rsidR="00171C11" w:rsidRPr="00D06352">
              <w:rPr>
                <w:rFonts w:asciiTheme="minorHAnsi" w:hAnsiTheme="minorHAnsi"/>
                <w:noProof/>
                <w:webHidden/>
              </w:rPr>
              <w:t>5</w:t>
            </w:r>
            <w:r w:rsidR="00EF438A" w:rsidRPr="00D06352">
              <w:rPr>
                <w:rFonts w:asciiTheme="minorHAnsi" w:hAnsiTheme="minorHAnsi"/>
                <w:noProof/>
                <w:webHidden/>
              </w:rPr>
              <w:fldChar w:fldCharType="end"/>
            </w:r>
          </w:hyperlink>
        </w:p>
        <w:p w14:paraId="4220658F" w14:textId="77777777" w:rsidR="00EF438A" w:rsidRPr="00D06352" w:rsidRDefault="007574C4">
          <w:pPr>
            <w:pStyle w:val="TOC3"/>
            <w:tabs>
              <w:tab w:val="left" w:pos="1100"/>
              <w:tab w:val="right" w:leader="dot" w:pos="9638"/>
            </w:tabs>
            <w:rPr>
              <w:rFonts w:asciiTheme="minorHAnsi" w:eastAsiaTheme="minorEastAsia" w:hAnsiTheme="minorHAnsi" w:cstheme="minorBidi"/>
              <w:noProof/>
            </w:rPr>
          </w:pPr>
          <w:hyperlink w:anchor="_Toc16003004" w:history="1">
            <w:r w:rsidR="00EF438A" w:rsidRPr="00D06352">
              <w:rPr>
                <w:rStyle w:val="Hyperlink"/>
                <w:rFonts w:asciiTheme="minorHAnsi" w:hAnsiTheme="minorHAnsi" w:cs="Arial"/>
                <w:noProof/>
              </w:rPr>
              <w:t>5.</w:t>
            </w:r>
            <w:r w:rsidR="00EF438A" w:rsidRPr="00D06352">
              <w:rPr>
                <w:rFonts w:asciiTheme="minorHAnsi" w:eastAsiaTheme="minorEastAsia" w:hAnsiTheme="minorHAnsi" w:cstheme="minorBidi"/>
                <w:noProof/>
              </w:rPr>
              <w:tab/>
            </w:r>
            <w:r w:rsidR="00EF438A" w:rsidRPr="00D06352">
              <w:rPr>
                <w:rStyle w:val="Hyperlink"/>
                <w:rFonts w:asciiTheme="minorHAnsi" w:hAnsiTheme="minorHAnsi" w:cs="Arial"/>
                <w:noProof/>
              </w:rPr>
              <w:t>Data Structure/ Code Definition</w:t>
            </w:r>
            <w:r w:rsidR="00EF438A" w:rsidRPr="00D06352">
              <w:rPr>
                <w:rFonts w:asciiTheme="minorHAnsi" w:hAnsiTheme="minorHAnsi"/>
                <w:noProof/>
                <w:webHidden/>
              </w:rPr>
              <w:tab/>
            </w:r>
            <w:r w:rsidR="00EF438A" w:rsidRPr="00D06352">
              <w:rPr>
                <w:rFonts w:asciiTheme="minorHAnsi" w:hAnsiTheme="minorHAnsi"/>
                <w:noProof/>
                <w:webHidden/>
              </w:rPr>
              <w:fldChar w:fldCharType="begin"/>
            </w:r>
            <w:r w:rsidR="00EF438A" w:rsidRPr="00D06352">
              <w:rPr>
                <w:rFonts w:asciiTheme="minorHAnsi" w:hAnsiTheme="minorHAnsi"/>
                <w:noProof/>
                <w:webHidden/>
              </w:rPr>
              <w:instrText xml:space="preserve"> PAGEREF _Toc16003004 \h </w:instrText>
            </w:r>
            <w:r w:rsidR="00EF438A" w:rsidRPr="00D06352">
              <w:rPr>
                <w:rFonts w:asciiTheme="minorHAnsi" w:hAnsiTheme="minorHAnsi"/>
                <w:noProof/>
                <w:webHidden/>
              </w:rPr>
            </w:r>
            <w:r w:rsidR="00EF438A" w:rsidRPr="00D06352">
              <w:rPr>
                <w:rFonts w:asciiTheme="minorHAnsi" w:hAnsiTheme="minorHAnsi"/>
                <w:noProof/>
                <w:webHidden/>
              </w:rPr>
              <w:fldChar w:fldCharType="separate"/>
            </w:r>
            <w:r w:rsidR="00171C11" w:rsidRPr="00D06352">
              <w:rPr>
                <w:rFonts w:asciiTheme="minorHAnsi" w:hAnsiTheme="minorHAnsi"/>
                <w:noProof/>
                <w:webHidden/>
              </w:rPr>
              <w:t>5</w:t>
            </w:r>
            <w:r w:rsidR="00EF438A" w:rsidRPr="00D06352">
              <w:rPr>
                <w:rFonts w:asciiTheme="minorHAnsi" w:hAnsiTheme="minorHAnsi"/>
                <w:noProof/>
                <w:webHidden/>
              </w:rPr>
              <w:fldChar w:fldCharType="end"/>
            </w:r>
          </w:hyperlink>
        </w:p>
        <w:p w14:paraId="6FE50599" w14:textId="77777777" w:rsidR="00EF438A" w:rsidRPr="00D06352" w:rsidRDefault="007574C4">
          <w:pPr>
            <w:pStyle w:val="TOC3"/>
            <w:tabs>
              <w:tab w:val="left" w:pos="1100"/>
              <w:tab w:val="right" w:leader="dot" w:pos="9638"/>
            </w:tabs>
            <w:rPr>
              <w:rFonts w:asciiTheme="minorHAnsi" w:eastAsiaTheme="minorEastAsia" w:hAnsiTheme="minorHAnsi" w:cstheme="minorBidi"/>
              <w:noProof/>
            </w:rPr>
          </w:pPr>
          <w:hyperlink w:anchor="_Toc16003005" w:history="1">
            <w:r w:rsidR="00EF438A" w:rsidRPr="00D06352">
              <w:rPr>
                <w:rStyle w:val="Hyperlink"/>
                <w:rFonts w:asciiTheme="minorHAnsi" w:hAnsiTheme="minorHAnsi" w:cs="Arial"/>
                <w:noProof/>
              </w:rPr>
              <w:t>7.</w:t>
            </w:r>
            <w:r w:rsidR="00EF438A" w:rsidRPr="00D06352">
              <w:rPr>
                <w:rFonts w:asciiTheme="minorHAnsi" w:eastAsiaTheme="minorEastAsia" w:hAnsiTheme="minorHAnsi" w:cstheme="minorBidi"/>
                <w:noProof/>
              </w:rPr>
              <w:tab/>
            </w:r>
            <w:r w:rsidR="00EF438A" w:rsidRPr="00D06352">
              <w:rPr>
                <w:rStyle w:val="Hyperlink"/>
                <w:rFonts w:asciiTheme="minorHAnsi" w:hAnsiTheme="minorHAnsi" w:cs="Arial"/>
                <w:noProof/>
              </w:rPr>
              <w:t>Business Logic enforcement</w:t>
            </w:r>
            <w:r w:rsidR="00EF438A" w:rsidRPr="00D06352">
              <w:rPr>
                <w:rFonts w:asciiTheme="minorHAnsi" w:hAnsiTheme="minorHAnsi"/>
                <w:noProof/>
                <w:webHidden/>
              </w:rPr>
              <w:tab/>
            </w:r>
            <w:r w:rsidR="00EF438A" w:rsidRPr="00D06352">
              <w:rPr>
                <w:rFonts w:asciiTheme="minorHAnsi" w:hAnsiTheme="minorHAnsi"/>
                <w:noProof/>
                <w:webHidden/>
              </w:rPr>
              <w:fldChar w:fldCharType="begin"/>
            </w:r>
            <w:r w:rsidR="00EF438A" w:rsidRPr="00D06352">
              <w:rPr>
                <w:rFonts w:asciiTheme="minorHAnsi" w:hAnsiTheme="minorHAnsi"/>
                <w:noProof/>
                <w:webHidden/>
              </w:rPr>
              <w:instrText xml:space="preserve"> PAGEREF _Toc16003005 \h </w:instrText>
            </w:r>
            <w:r w:rsidR="00EF438A" w:rsidRPr="00D06352">
              <w:rPr>
                <w:rFonts w:asciiTheme="minorHAnsi" w:hAnsiTheme="minorHAnsi"/>
                <w:noProof/>
                <w:webHidden/>
              </w:rPr>
            </w:r>
            <w:r w:rsidR="00EF438A" w:rsidRPr="00D06352">
              <w:rPr>
                <w:rFonts w:asciiTheme="minorHAnsi" w:hAnsiTheme="minorHAnsi"/>
                <w:noProof/>
                <w:webHidden/>
              </w:rPr>
              <w:fldChar w:fldCharType="separate"/>
            </w:r>
            <w:r w:rsidR="00171C11" w:rsidRPr="00D06352">
              <w:rPr>
                <w:rFonts w:asciiTheme="minorHAnsi" w:hAnsiTheme="minorHAnsi"/>
                <w:noProof/>
                <w:webHidden/>
              </w:rPr>
              <w:t>12</w:t>
            </w:r>
            <w:r w:rsidR="00EF438A" w:rsidRPr="00D06352">
              <w:rPr>
                <w:rFonts w:asciiTheme="minorHAnsi" w:hAnsiTheme="minorHAnsi"/>
                <w:noProof/>
                <w:webHidden/>
              </w:rPr>
              <w:fldChar w:fldCharType="end"/>
            </w:r>
          </w:hyperlink>
        </w:p>
        <w:p w14:paraId="4014B8F1" w14:textId="77777777" w:rsidR="00EF438A" w:rsidRPr="00D06352" w:rsidRDefault="007574C4">
          <w:pPr>
            <w:pStyle w:val="TOC3"/>
            <w:tabs>
              <w:tab w:val="left" w:pos="1100"/>
              <w:tab w:val="right" w:leader="dot" w:pos="9638"/>
            </w:tabs>
            <w:rPr>
              <w:rFonts w:asciiTheme="minorHAnsi" w:eastAsiaTheme="minorEastAsia" w:hAnsiTheme="minorHAnsi" w:cstheme="minorBidi"/>
              <w:noProof/>
            </w:rPr>
          </w:pPr>
          <w:hyperlink w:anchor="_Toc16003006" w:history="1">
            <w:r w:rsidR="00EF438A" w:rsidRPr="00D06352">
              <w:rPr>
                <w:rStyle w:val="Hyperlink"/>
                <w:rFonts w:asciiTheme="minorHAnsi" w:hAnsiTheme="minorHAnsi" w:cs="Arial"/>
                <w:noProof/>
              </w:rPr>
              <w:t>8.</w:t>
            </w:r>
            <w:r w:rsidR="00EF438A" w:rsidRPr="00D06352">
              <w:rPr>
                <w:rFonts w:asciiTheme="minorHAnsi" w:eastAsiaTheme="minorEastAsia" w:hAnsiTheme="minorHAnsi" w:cstheme="minorBidi"/>
                <w:noProof/>
              </w:rPr>
              <w:tab/>
            </w:r>
            <w:r w:rsidR="00EF438A" w:rsidRPr="00D06352">
              <w:rPr>
                <w:rStyle w:val="Hyperlink"/>
                <w:rFonts w:asciiTheme="minorHAnsi" w:hAnsiTheme="minorHAnsi" w:cs="Arial"/>
                <w:noProof/>
              </w:rPr>
              <w:t>Reporting</w:t>
            </w:r>
            <w:r w:rsidR="00EF438A" w:rsidRPr="00D06352">
              <w:rPr>
                <w:rFonts w:asciiTheme="minorHAnsi" w:hAnsiTheme="minorHAnsi"/>
                <w:noProof/>
                <w:webHidden/>
              </w:rPr>
              <w:tab/>
            </w:r>
            <w:r w:rsidR="00EF438A" w:rsidRPr="00D06352">
              <w:rPr>
                <w:rFonts w:asciiTheme="minorHAnsi" w:hAnsiTheme="minorHAnsi"/>
                <w:noProof/>
                <w:webHidden/>
              </w:rPr>
              <w:fldChar w:fldCharType="begin"/>
            </w:r>
            <w:r w:rsidR="00EF438A" w:rsidRPr="00D06352">
              <w:rPr>
                <w:rFonts w:asciiTheme="minorHAnsi" w:hAnsiTheme="minorHAnsi"/>
                <w:noProof/>
                <w:webHidden/>
              </w:rPr>
              <w:instrText xml:space="preserve"> PAGEREF _Toc16003006 \h </w:instrText>
            </w:r>
            <w:r w:rsidR="00EF438A" w:rsidRPr="00D06352">
              <w:rPr>
                <w:rFonts w:asciiTheme="minorHAnsi" w:hAnsiTheme="minorHAnsi"/>
                <w:noProof/>
                <w:webHidden/>
              </w:rPr>
            </w:r>
            <w:r w:rsidR="00EF438A" w:rsidRPr="00D06352">
              <w:rPr>
                <w:rFonts w:asciiTheme="minorHAnsi" w:hAnsiTheme="minorHAnsi"/>
                <w:noProof/>
                <w:webHidden/>
              </w:rPr>
              <w:fldChar w:fldCharType="separate"/>
            </w:r>
            <w:r w:rsidR="00171C11" w:rsidRPr="00D06352">
              <w:rPr>
                <w:rFonts w:asciiTheme="minorHAnsi" w:hAnsiTheme="minorHAnsi"/>
                <w:noProof/>
                <w:webHidden/>
              </w:rPr>
              <w:t>13</w:t>
            </w:r>
            <w:r w:rsidR="00EF438A" w:rsidRPr="00D06352">
              <w:rPr>
                <w:rFonts w:asciiTheme="minorHAnsi" w:hAnsiTheme="minorHAnsi"/>
                <w:noProof/>
                <w:webHidden/>
              </w:rPr>
              <w:fldChar w:fldCharType="end"/>
            </w:r>
          </w:hyperlink>
        </w:p>
        <w:p w14:paraId="7607C0DA" w14:textId="77777777" w:rsidR="00EF438A" w:rsidRPr="00D06352" w:rsidRDefault="007574C4">
          <w:pPr>
            <w:pStyle w:val="TOC3"/>
            <w:tabs>
              <w:tab w:val="left" w:pos="1100"/>
              <w:tab w:val="right" w:leader="dot" w:pos="9638"/>
            </w:tabs>
            <w:rPr>
              <w:rFonts w:asciiTheme="minorHAnsi" w:eastAsiaTheme="minorEastAsia" w:hAnsiTheme="minorHAnsi" w:cstheme="minorBidi"/>
              <w:noProof/>
            </w:rPr>
          </w:pPr>
          <w:hyperlink w:anchor="_Toc16003007" w:history="1">
            <w:r w:rsidR="00EF438A" w:rsidRPr="00D06352">
              <w:rPr>
                <w:rStyle w:val="Hyperlink"/>
                <w:rFonts w:asciiTheme="minorHAnsi" w:hAnsiTheme="minorHAnsi" w:cs="Arial"/>
                <w:noProof/>
              </w:rPr>
              <w:t>9.</w:t>
            </w:r>
            <w:r w:rsidR="00EF438A" w:rsidRPr="00D06352">
              <w:rPr>
                <w:rFonts w:asciiTheme="minorHAnsi" w:eastAsiaTheme="minorEastAsia" w:hAnsiTheme="minorHAnsi" w:cstheme="minorBidi"/>
                <w:noProof/>
              </w:rPr>
              <w:tab/>
            </w:r>
            <w:r w:rsidR="00EF438A" w:rsidRPr="00D06352">
              <w:rPr>
                <w:rStyle w:val="Hyperlink"/>
                <w:rFonts w:asciiTheme="minorHAnsi" w:hAnsiTheme="minorHAnsi" w:cs="Arial"/>
                <w:noProof/>
              </w:rPr>
              <w:t>Tools</w:t>
            </w:r>
            <w:r w:rsidR="00EF438A" w:rsidRPr="00D06352">
              <w:rPr>
                <w:rFonts w:asciiTheme="minorHAnsi" w:hAnsiTheme="minorHAnsi"/>
                <w:noProof/>
                <w:webHidden/>
              </w:rPr>
              <w:tab/>
            </w:r>
            <w:r w:rsidR="00EF438A" w:rsidRPr="00D06352">
              <w:rPr>
                <w:rFonts w:asciiTheme="minorHAnsi" w:hAnsiTheme="minorHAnsi"/>
                <w:noProof/>
                <w:webHidden/>
              </w:rPr>
              <w:fldChar w:fldCharType="begin"/>
            </w:r>
            <w:r w:rsidR="00EF438A" w:rsidRPr="00D06352">
              <w:rPr>
                <w:rFonts w:asciiTheme="minorHAnsi" w:hAnsiTheme="minorHAnsi"/>
                <w:noProof/>
                <w:webHidden/>
              </w:rPr>
              <w:instrText xml:space="preserve"> PAGEREF _Toc16003007 \h </w:instrText>
            </w:r>
            <w:r w:rsidR="00EF438A" w:rsidRPr="00D06352">
              <w:rPr>
                <w:rFonts w:asciiTheme="minorHAnsi" w:hAnsiTheme="minorHAnsi"/>
                <w:noProof/>
                <w:webHidden/>
              </w:rPr>
            </w:r>
            <w:r w:rsidR="00EF438A" w:rsidRPr="00D06352">
              <w:rPr>
                <w:rFonts w:asciiTheme="minorHAnsi" w:hAnsiTheme="minorHAnsi"/>
                <w:noProof/>
                <w:webHidden/>
              </w:rPr>
              <w:fldChar w:fldCharType="separate"/>
            </w:r>
            <w:r w:rsidR="00171C11" w:rsidRPr="00D06352">
              <w:rPr>
                <w:rFonts w:asciiTheme="minorHAnsi" w:hAnsiTheme="minorHAnsi"/>
                <w:noProof/>
                <w:webHidden/>
              </w:rPr>
              <w:t>13</w:t>
            </w:r>
            <w:r w:rsidR="00EF438A" w:rsidRPr="00D06352">
              <w:rPr>
                <w:rFonts w:asciiTheme="minorHAnsi" w:hAnsiTheme="minorHAnsi"/>
                <w:noProof/>
                <w:webHidden/>
              </w:rPr>
              <w:fldChar w:fldCharType="end"/>
            </w:r>
          </w:hyperlink>
        </w:p>
        <w:p w14:paraId="227E5A17" w14:textId="77777777" w:rsidR="00EF438A" w:rsidRPr="00D06352" w:rsidRDefault="007574C4">
          <w:pPr>
            <w:pStyle w:val="TOC3"/>
            <w:tabs>
              <w:tab w:val="left" w:pos="1100"/>
              <w:tab w:val="right" w:leader="dot" w:pos="9638"/>
            </w:tabs>
            <w:rPr>
              <w:rFonts w:asciiTheme="minorHAnsi" w:eastAsiaTheme="minorEastAsia" w:hAnsiTheme="minorHAnsi" w:cstheme="minorBidi"/>
              <w:noProof/>
            </w:rPr>
          </w:pPr>
          <w:hyperlink w:anchor="_Toc16003008" w:history="1">
            <w:r w:rsidR="00EF438A" w:rsidRPr="00D06352">
              <w:rPr>
                <w:rStyle w:val="Hyperlink"/>
                <w:rFonts w:asciiTheme="minorHAnsi" w:hAnsiTheme="minorHAnsi" w:cs="Arial"/>
                <w:noProof/>
              </w:rPr>
              <w:t>10.</w:t>
            </w:r>
            <w:r w:rsidR="00EF438A" w:rsidRPr="00D06352">
              <w:rPr>
                <w:rFonts w:asciiTheme="minorHAnsi" w:eastAsiaTheme="minorEastAsia" w:hAnsiTheme="minorHAnsi" w:cstheme="minorBidi"/>
                <w:noProof/>
              </w:rPr>
              <w:tab/>
            </w:r>
            <w:r w:rsidR="00EF438A" w:rsidRPr="00D06352">
              <w:rPr>
                <w:rStyle w:val="Hyperlink"/>
                <w:rFonts w:asciiTheme="minorHAnsi" w:hAnsiTheme="minorHAnsi" w:cs="Arial"/>
                <w:noProof/>
              </w:rPr>
              <w:t>Technical Architecture</w:t>
            </w:r>
            <w:r w:rsidR="00EF438A" w:rsidRPr="00D06352">
              <w:rPr>
                <w:rFonts w:asciiTheme="minorHAnsi" w:hAnsiTheme="minorHAnsi"/>
                <w:noProof/>
                <w:webHidden/>
              </w:rPr>
              <w:tab/>
            </w:r>
            <w:r w:rsidR="00EF438A" w:rsidRPr="00D06352">
              <w:rPr>
                <w:rFonts w:asciiTheme="minorHAnsi" w:hAnsiTheme="minorHAnsi"/>
                <w:noProof/>
                <w:webHidden/>
              </w:rPr>
              <w:fldChar w:fldCharType="begin"/>
            </w:r>
            <w:r w:rsidR="00EF438A" w:rsidRPr="00D06352">
              <w:rPr>
                <w:rFonts w:asciiTheme="minorHAnsi" w:hAnsiTheme="minorHAnsi"/>
                <w:noProof/>
                <w:webHidden/>
              </w:rPr>
              <w:instrText xml:space="preserve"> PAGEREF _Toc16003008 \h </w:instrText>
            </w:r>
            <w:r w:rsidR="00EF438A" w:rsidRPr="00D06352">
              <w:rPr>
                <w:rFonts w:asciiTheme="minorHAnsi" w:hAnsiTheme="minorHAnsi"/>
                <w:noProof/>
                <w:webHidden/>
              </w:rPr>
            </w:r>
            <w:r w:rsidR="00EF438A" w:rsidRPr="00D06352">
              <w:rPr>
                <w:rFonts w:asciiTheme="minorHAnsi" w:hAnsiTheme="minorHAnsi"/>
                <w:noProof/>
                <w:webHidden/>
              </w:rPr>
              <w:fldChar w:fldCharType="separate"/>
            </w:r>
            <w:r w:rsidR="00171C11" w:rsidRPr="00D06352">
              <w:rPr>
                <w:rFonts w:asciiTheme="minorHAnsi" w:hAnsiTheme="minorHAnsi"/>
                <w:noProof/>
                <w:webHidden/>
              </w:rPr>
              <w:t>13</w:t>
            </w:r>
            <w:r w:rsidR="00EF438A" w:rsidRPr="00D06352">
              <w:rPr>
                <w:rFonts w:asciiTheme="minorHAnsi" w:hAnsiTheme="minorHAnsi"/>
                <w:noProof/>
                <w:webHidden/>
              </w:rPr>
              <w:fldChar w:fldCharType="end"/>
            </w:r>
          </w:hyperlink>
        </w:p>
        <w:p w14:paraId="6452F799" w14:textId="77777777" w:rsidR="00EF438A" w:rsidRPr="00D06352" w:rsidRDefault="007574C4">
          <w:pPr>
            <w:pStyle w:val="TOC3"/>
            <w:tabs>
              <w:tab w:val="left" w:pos="1100"/>
              <w:tab w:val="right" w:leader="dot" w:pos="9638"/>
            </w:tabs>
            <w:rPr>
              <w:rFonts w:asciiTheme="minorHAnsi" w:eastAsiaTheme="minorEastAsia" w:hAnsiTheme="minorHAnsi" w:cstheme="minorBidi"/>
              <w:noProof/>
            </w:rPr>
          </w:pPr>
          <w:hyperlink w:anchor="_Toc16003009" w:history="1">
            <w:r w:rsidR="00EF438A" w:rsidRPr="00D06352">
              <w:rPr>
                <w:rStyle w:val="Hyperlink"/>
                <w:rFonts w:asciiTheme="minorHAnsi" w:hAnsiTheme="minorHAnsi" w:cs="Arial"/>
                <w:noProof/>
              </w:rPr>
              <w:t>11.</w:t>
            </w:r>
            <w:r w:rsidR="00EF438A" w:rsidRPr="00D06352">
              <w:rPr>
                <w:rFonts w:asciiTheme="minorHAnsi" w:eastAsiaTheme="minorEastAsia" w:hAnsiTheme="minorHAnsi" w:cstheme="minorBidi"/>
                <w:noProof/>
              </w:rPr>
              <w:tab/>
            </w:r>
            <w:r w:rsidR="00EF438A" w:rsidRPr="00D06352">
              <w:rPr>
                <w:rStyle w:val="Hyperlink"/>
                <w:rFonts w:asciiTheme="minorHAnsi" w:hAnsiTheme="minorHAnsi" w:cs="Arial"/>
                <w:noProof/>
              </w:rPr>
              <w:t>System Configuration</w:t>
            </w:r>
            <w:r w:rsidR="00EF438A" w:rsidRPr="00D06352">
              <w:rPr>
                <w:rFonts w:asciiTheme="minorHAnsi" w:hAnsiTheme="minorHAnsi"/>
                <w:noProof/>
                <w:webHidden/>
              </w:rPr>
              <w:tab/>
            </w:r>
            <w:r w:rsidR="00EF438A" w:rsidRPr="00D06352">
              <w:rPr>
                <w:rFonts w:asciiTheme="minorHAnsi" w:hAnsiTheme="minorHAnsi"/>
                <w:noProof/>
                <w:webHidden/>
              </w:rPr>
              <w:fldChar w:fldCharType="begin"/>
            </w:r>
            <w:r w:rsidR="00EF438A" w:rsidRPr="00D06352">
              <w:rPr>
                <w:rFonts w:asciiTheme="minorHAnsi" w:hAnsiTheme="minorHAnsi"/>
                <w:noProof/>
                <w:webHidden/>
              </w:rPr>
              <w:instrText xml:space="preserve"> PAGEREF _Toc16003009 \h </w:instrText>
            </w:r>
            <w:r w:rsidR="00EF438A" w:rsidRPr="00D06352">
              <w:rPr>
                <w:rFonts w:asciiTheme="minorHAnsi" w:hAnsiTheme="minorHAnsi"/>
                <w:noProof/>
                <w:webHidden/>
              </w:rPr>
            </w:r>
            <w:r w:rsidR="00EF438A" w:rsidRPr="00D06352">
              <w:rPr>
                <w:rFonts w:asciiTheme="minorHAnsi" w:hAnsiTheme="minorHAnsi"/>
                <w:noProof/>
                <w:webHidden/>
              </w:rPr>
              <w:fldChar w:fldCharType="separate"/>
            </w:r>
            <w:r w:rsidR="00171C11" w:rsidRPr="00D06352">
              <w:rPr>
                <w:rFonts w:asciiTheme="minorHAnsi" w:hAnsiTheme="minorHAnsi"/>
                <w:noProof/>
                <w:webHidden/>
              </w:rPr>
              <w:t>14</w:t>
            </w:r>
            <w:r w:rsidR="00EF438A" w:rsidRPr="00D06352">
              <w:rPr>
                <w:rFonts w:asciiTheme="minorHAnsi" w:hAnsiTheme="minorHAnsi"/>
                <w:noProof/>
                <w:webHidden/>
              </w:rPr>
              <w:fldChar w:fldCharType="end"/>
            </w:r>
          </w:hyperlink>
        </w:p>
        <w:p w14:paraId="5DF1A137" w14:textId="77777777" w:rsidR="00EF438A" w:rsidRPr="00D06352" w:rsidRDefault="007574C4">
          <w:pPr>
            <w:pStyle w:val="TOC3"/>
            <w:tabs>
              <w:tab w:val="left" w:pos="1100"/>
              <w:tab w:val="right" w:leader="dot" w:pos="9638"/>
            </w:tabs>
            <w:rPr>
              <w:rFonts w:asciiTheme="minorHAnsi" w:eastAsiaTheme="minorEastAsia" w:hAnsiTheme="minorHAnsi" w:cstheme="minorBidi"/>
              <w:noProof/>
            </w:rPr>
          </w:pPr>
          <w:hyperlink w:anchor="_Toc16003010" w:history="1">
            <w:r w:rsidR="00EF438A" w:rsidRPr="00D06352">
              <w:rPr>
                <w:rStyle w:val="Hyperlink"/>
                <w:rFonts w:asciiTheme="minorHAnsi" w:hAnsiTheme="minorHAnsi" w:cs="Arial"/>
                <w:noProof/>
              </w:rPr>
              <w:t>12.</w:t>
            </w:r>
            <w:r w:rsidR="00EF438A" w:rsidRPr="00D06352">
              <w:rPr>
                <w:rFonts w:asciiTheme="minorHAnsi" w:eastAsiaTheme="minorEastAsia" w:hAnsiTheme="minorHAnsi" w:cstheme="minorBidi"/>
                <w:noProof/>
              </w:rPr>
              <w:tab/>
            </w:r>
            <w:r w:rsidR="00EF438A" w:rsidRPr="00D06352">
              <w:rPr>
                <w:rStyle w:val="Hyperlink"/>
                <w:rFonts w:asciiTheme="minorHAnsi" w:hAnsiTheme="minorHAnsi" w:cs="Arial"/>
                <w:noProof/>
              </w:rPr>
              <w:t>Contingency</w:t>
            </w:r>
            <w:r w:rsidR="00EF438A" w:rsidRPr="00D06352">
              <w:rPr>
                <w:rFonts w:asciiTheme="minorHAnsi" w:hAnsiTheme="minorHAnsi"/>
                <w:noProof/>
                <w:webHidden/>
              </w:rPr>
              <w:tab/>
            </w:r>
            <w:r w:rsidR="00EF438A" w:rsidRPr="00D06352">
              <w:rPr>
                <w:rFonts w:asciiTheme="minorHAnsi" w:hAnsiTheme="minorHAnsi"/>
                <w:noProof/>
                <w:webHidden/>
              </w:rPr>
              <w:fldChar w:fldCharType="begin"/>
            </w:r>
            <w:r w:rsidR="00EF438A" w:rsidRPr="00D06352">
              <w:rPr>
                <w:rFonts w:asciiTheme="minorHAnsi" w:hAnsiTheme="minorHAnsi"/>
                <w:noProof/>
                <w:webHidden/>
              </w:rPr>
              <w:instrText xml:space="preserve"> PAGEREF _Toc16003010 \h </w:instrText>
            </w:r>
            <w:r w:rsidR="00EF438A" w:rsidRPr="00D06352">
              <w:rPr>
                <w:rFonts w:asciiTheme="minorHAnsi" w:hAnsiTheme="minorHAnsi"/>
                <w:noProof/>
                <w:webHidden/>
              </w:rPr>
            </w:r>
            <w:r w:rsidR="00EF438A" w:rsidRPr="00D06352">
              <w:rPr>
                <w:rFonts w:asciiTheme="minorHAnsi" w:hAnsiTheme="minorHAnsi"/>
                <w:noProof/>
                <w:webHidden/>
              </w:rPr>
              <w:fldChar w:fldCharType="separate"/>
            </w:r>
            <w:r w:rsidR="00171C11" w:rsidRPr="00D06352">
              <w:rPr>
                <w:rFonts w:asciiTheme="minorHAnsi" w:hAnsiTheme="minorHAnsi"/>
                <w:noProof/>
                <w:webHidden/>
              </w:rPr>
              <w:t>14</w:t>
            </w:r>
            <w:r w:rsidR="00EF438A" w:rsidRPr="00D06352">
              <w:rPr>
                <w:rFonts w:asciiTheme="minorHAnsi" w:hAnsiTheme="minorHAnsi"/>
                <w:noProof/>
                <w:webHidden/>
              </w:rPr>
              <w:fldChar w:fldCharType="end"/>
            </w:r>
          </w:hyperlink>
        </w:p>
        <w:p w14:paraId="19C2A5C2" w14:textId="77777777" w:rsidR="00EF438A" w:rsidRPr="00D06352" w:rsidRDefault="007574C4">
          <w:pPr>
            <w:pStyle w:val="TOC3"/>
            <w:tabs>
              <w:tab w:val="left" w:pos="1100"/>
              <w:tab w:val="right" w:leader="dot" w:pos="9638"/>
            </w:tabs>
            <w:rPr>
              <w:rFonts w:asciiTheme="minorHAnsi" w:eastAsiaTheme="minorEastAsia" w:hAnsiTheme="minorHAnsi" w:cstheme="minorBidi"/>
              <w:noProof/>
            </w:rPr>
          </w:pPr>
          <w:hyperlink w:anchor="_Toc16003011" w:history="1">
            <w:r w:rsidR="00EF438A" w:rsidRPr="00D06352">
              <w:rPr>
                <w:rStyle w:val="Hyperlink"/>
                <w:rFonts w:asciiTheme="minorHAnsi" w:hAnsiTheme="minorHAnsi" w:cs="Arial"/>
                <w:noProof/>
              </w:rPr>
              <w:t>13.</w:t>
            </w:r>
            <w:r w:rsidR="00EF438A" w:rsidRPr="00D06352">
              <w:rPr>
                <w:rFonts w:asciiTheme="minorHAnsi" w:eastAsiaTheme="minorEastAsia" w:hAnsiTheme="minorHAnsi" w:cstheme="minorBidi"/>
                <w:noProof/>
              </w:rPr>
              <w:tab/>
            </w:r>
            <w:r w:rsidR="00EF438A" w:rsidRPr="00D06352">
              <w:rPr>
                <w:rStyle w:val="Hyperlink"/>
                <w:rFonts w:asciiTheme="minorHAnsi" w:hAnsiTheme="minorHAnsi" w:cs="Arial"/>
                <w:noProof/>
              </w:rPr>
              <w:t>Sign-off</w:t>
            </w:r>
            <w:r w:rsidR="00EF438A" w:rsidRPr="00D06352">
              <w:rPr>
                <w:rFonts w:asciiTheme="minorHAnsi" w:hAnsiTheme="minorHAnsi"/>
                <w:noProof/>
                <w:webHidden/>
              </w:rPr>
              <w:tab/>
            </w:r>
            <w:r w:rsidR="00EF438A" w:rsidRPr="00D06352">
              <w:rPr>
                <w:rFonts w:asciiTheme="minorHAnsi" w:hAnsiTheme="minorHAnsi"/>
                <w:noProof/>
                <w:webHidden/>
              </w:rPr>
              <w:fldChar w:fldCharType="begin"/>
            </w:r>
            <w:r w:rsidR="00EF438A" w:rsidRPr="00D06352">
              <w:rPr>
                <w:rFonts w:asciiTheme="minorHAnsi" w:hAnsiTheme="minorHAnsi"/>
                <w:noProof/>
                <w:webHidden/>
              </w:rPr>
              <w:instrText xml:space="preserve"> PAGEREF _Toc16003011 \h </w:instrText>
            </w:r>
            <w:r w:rsidR="00EF438A" w:rsidRPr="00D06352">
              <w:rPr>
                <w:rFonts w:asciiTheme="minorHAnsi" w:hAnsiTheme="minorHAnsi"/>
                <w:noProof/>
                <w:webHidden/>
              </w:rPr>
            </w:r>
            <w:r w:rsidR="00EF438A" w:rsidRPr="00D06352">
              <w:rPr>
                <w:rFonts w:asciiTheme="minorHAnsi" w:hAnsiTheme="minorHAnsi"/>
                <w:noProof/>
                <w:webHidden/>
              </w:rPr>
              <w:fldChar w:fldCharType="separate"/>
            </w:r>
            <w:r w:rsidR="00171C11" w:rsidRPr="00D06352">
              <w:rPr>
                <w:rFonts w:asciiTheme="minorHAnsi" w:hAnsiTheme="minorHAnsi"/>
                <w:noProof/>
                <w:webHidden/>
              </w:rPr>
              <w:t>15</w:t>
            </w:r>
            <w:r w:rsidR="00EF438A" w:rsidRPr="00D06352">
              <w:rPr>
                <w:rFonts w:asciiTheme="minorHAnsi" w:hAnsiTheme="minorHAnsi"/>
                <w:noProof/>
                <w:webHidden/>
              </w:rPr>
              <w:fldChar w:fldCharType="end"/>
            </w:r>
          </w:hyperlink>
        </w:p>
        <w:p w14:paraId="5B5DB0BB" w14:textId="77777777" w:rsidR="00EF438A" w:rsidRPr="00D06352" w:rsidRDefault="007574C4">
          <w:pPr>
            <w:pStyle w:val="TOC3"/>
            <w:tabs>
              <w:tab w:val="left" w:pos="1100"/>
              <w:tab w:val="right" w:leader="dot" w:pos="9638"/>
            </w:tabs>
            <w:rPr>
              <w:rFonts w:asciiTheme="minorHAnsi" w:eastAsiaTheme="minorEastAsia" w:hAnsiTheme="minorHAnsi" w:cstheme="minorBidi"/>
              <w:noProof/>
            </w:rPr>
          </w:pPr>
          <w:hyperlink w:anchor="_Toc16003012" w:history="1">
            <w:r w:rsidR="00EF438A" w:rsidRPr="00D06352">
              <w:rPr>
                <w:rStyle w:val="Hyperlink"/>
                <w:rFonts w:asciiTheme="minorHAnsi" w:hAnsiTheme="minorHAnsi" w:cs="Arial"/>
                <w:noProof/>
              </w:rPr>
              <w:t>14.</w:t>
            </w:r>
            <w:r w:rsidR="00EF438A" w:rsidRPr="00D06352">
              <w:rPr>
                <w:rFonts w:asciiTheme="minorHAnsi" w:eastAsiaTheme="minorEastAsia" w:hAnsiTheme="minorHAnsi" w:cstheme="minorBidi"/>
                <w:noProof/>
              </w:rPr>
              <w:tab/>
            </w:r>
            <w:r w:rsidR="00EF438A" w:rsidRPr="00D06352">
              <w:rPr>
                <w:rStyle w:val="Hyperlink"/>
                <w:rFonts w:asciiTheme="minorHAnsi" w:hAnsiTheme="minorHAnsi" w:cs="Arial"/>
                <w:noProof/>
              </w:rPr>
              <w:t>Supplemental Data/References</w:t>
            </w:r>
            <w:r w:rsidR="00EF438A" w:rsidRPr="00D06352">
              <w:rPr>
                <w:rFonts w:asciiTheme="minorHAnsi" w:hAnsiTheme="minorHAnsi"/>
                <w:noProof/>
                <w:webHidden/>
              </w:rPr>
              <w:tab/>
            </w:r>
            <w:r w:rsidR="00EF438A" w:rsidRPr="00D06352">
              <w:rPr>
                <w:rFonts w:asciiTheme="minorHAnsi" w:hAnsiTheme="minorHAnsi"/>
                <w:noProof/>
                <w:webHidden/>
              </w:rPr>
              <w:fldChar w:fldCharType="begin"/>
            </w:r>
            <w:r w:rsidR="00EF438A" w:rsidRPr="00D06352">
              <w:rPr>
                <w:rFonts w:asciiTheme="minorHAnsi" w:hAnsiTheme="minorHAnsi"/>
                <w:noProof/>
                <w:webHidden/>
              </w:rPr>
              <w:instrText xml:space="preserve"> PAGEREF _Toc16003012 \h </w:instrText>
            </w:r>
            <w:r w:rsidR="00EF438A" w:rsidRPr="00D06352">
              <w:rPr>
                <w:rFonts w:asciiTheme="minorHAnsi" w:hAnsiTheme="minorHAnsi"/>
                <w:noProof/>
                <w:webHidden/>
              </w:rPr>
            </w:r>
            <w:r w:rsidR="00EF438A" w:rsidRPr="00D06352">
              <w:rPr>
                <w:rFonts w:asciiTheme="minorHAnsi" w:hAnsiTheme="minorHAnsi"/>
                <w:noProof/>
                <w:webHidden/>
              </w:rPr>
              <w:fldChar w:fldCharType="separate"/>
            </w:r>
            <w:r w:rsidR="00171C11" w:rsidRPr="00D06352">
              <w:rPr>
                <w:rFonts w:asciiTheme="minorHAnsi" w:hAnsiTheme="minorHAnsi"/>
                <w:noProof/>
                <w:webHidden/>
              </w:rPr>
              <w:t>15</w:t>
            </w:r>
            <w:r w:rsidR="00EF438A" w:rsidRPr="00D06352">
              <w:rPr>
                <w:rFonts w:asciiTheme="minorHAnsi" w:hAnsiTheme="minorHAnsi"/>
                <w:noProof/>
                <w:webHidden/>
              </w:rPr>
              <w:fldChar w:fldCharType="end"/>
            </w:r>
          </w:hyperlink>
        </w:p>
        <w:p w14:paraId="3451EB0C" w14:textId="77777777" w:rsidR="00EF438A" w:rsidRPr="00D06352" w:rsidRDefault="007574C4">
          <w:pPr>
            <w:pStyle w:val="TOC3"/>
            <w:tabs>
              <w:tab w:val="left" w:pos="1100"/>
              <w:tab w:val="right" w:leader="dot" w:pos="9638"/>
            </w:tabs>
            <w:rPr>
              <w:rFonts w:asciiTheme="minorHAnsi" w:eastAsiaTheme="minorEastAsia" w:hAnsiTheme="minorHAnsi" w:cstheme="minorBidi"/>
              <w:noProof/>
            </w:rPr>
          </w:pPr>
          <w:hyperlink w:anchor="_Toc16003013" w:history="1">
            <w:r w:rsidR="00EF438A" w:rsidRPr="00D06352">
              <w:rPr>
                <w:rStyle w:val="Hyperlink"/>
                <w:rFonts w:asciiTheme="minorHAnsi" w:hAnsiTheme="minorHAnsi" w:cs="Arial"/>
                <w:noProof/>
              </w:rPr>
              <w:t>15.</w:t>
            </w:r>
            <w:r w:rsidR="00EF438A" w:rsidRPr="00D06352">
              <w:rPr>
                <w:rFonts w:asciiTheme="minorHAnsi" w:eastAsiaTheme="minorEastAsia" w:hAnsiTheme="minorHAnsi" w:cstheme="minorBidi"/>
                <w:noProof/>
              </w:rPr>
              <w:tab/>
            </w:r>
            <w:r w:rsidR="00EF438A" w:rsidRPr="00D06352">
              <w:rPr>
                <w:rStyle w:val="Hyperlink"/>
                <w:rFonts w:asciiTheme="minorHAnsi" w:hAnsiTheme="minorHAnsi" w:cs="Arial"/>
                <w:noProof/>
              </w:rPr>
              <w:t>Document History</w:t>
            </w:r>
            <w:r w:rsidR="00EF438A" w:rsidRPr="00D06352">
              <w:rPr>
                <w:rFonts w:asciiTheme="minorHAnsi" w:hAnsiTheme="minorHAnsi"/>
                <w:noProof/>
                <w:webHidden/>
              </w:rPr>
              <w:tab/>
            </w:r>
            <w:r w:rsidR="00EF438A" w:rsidRPr="00D06352">
              <w:rPr>
                <w:rFonts w:asciiTheme="minorHAnsi" w:hAnsiTheme="minorHAnsi"/>
                <w:noProof/>
                <w:webHidden/>
              </w:rPr>
              <w:fldChar w:fldCharType="begin"/>
            </w:r>
            <w:r w:rsidR="00EF438A" w:rsidRPr="00D06352">
              <w:rPr>
                <w:rFonts w:asciiTheme="minorHAnsi" w:hAnsiTheme="minorHAnsi"/>
                <w:noProof/>
                <w:webHidden/>
              </w:rPr>
              <w:instrText xml:space="preserve"> PAGEREF _Toc16003013 \h </w:instrText>
            </w:r>
            <w:r w:rsidR="00EF438A" w:rsidRPr="00D06352">
              <w:rPr>
                <w:rFonts w:asciiTheme="minorHAnsi" w:hAnsiTheme="minorHAnsi"/>
                <w:noProof/>
                <w:webHidden/>
              </w:rPr>
            </w:r>
            <w:r w:rsidR="00EF438A" w:rsidRPr="00D06352">
              <w:rPr>
                <w:rFonts w:asciiTheme="minorHAnsi" w:hAnsiTheme="minorHAnsi"/>
                <w:noProof/>
                <w:webHidden/>
              </w:rPr>
              <w:fldChar w:fldCharType="separate"/>
            </w:r>
            <w:r w:rsidR="00171C11" w:rsidRPr="00D06352">
              <w:rPr>
                <w:rFonts w:asciiTheme="minorHAnsi" w:hAnsiTheme="minorHAnsi"/>
                <w:noProof/>
                <w:webHidden/>
              </w:rPr>
              <w:t>15</w:t>
            </w:r>
            <w:r w:rsidR="00EF438A" w:rsidRPr="00D06352">
              <w:rPr>
                <w:rFonts w:asciiTheme="minorHAnsi" w:hAnsiTheme="minorHAnsi"/>
                <w:noProof/>
                <w:webHidden/>
              </w:rPr>
              <w:fldChar w:fldCharType="end"/>
            </w:r>
          </w:hyperlink>
        </w:p>
        <w:p w14:paraId="6293A6CE" w14:textId="77777777" w:rsidR="00A258BF" w:rsidRPr="00D06352" w:rsidRDefault="00A258BF" w:rsidP="00A258BF">
          <w:pPr>
            <w:spacing w:before="0" w:beforeAutospacing="0" w:after="0" w:afterAutospacing="0"/>
            <w:rPr>
              <w:rFonts w:asciiTheme="minorHAnsi" w:hAnsiTheme="minorHAnsi"/>
              <w:b/>
              <w:bCs/>
              <w:noProof/>
            </w:rPr>
          </w:pPr>
          <w:r w:rsidRPr="00D06352">
            <w:rPr>
              <w:rFonts w:asciiTheme="minorHAnsi" w:hAnsiTheme="minorHAnsi"/>
              <w:b/>
              <w:bCs/>
              <w:noProof/>
            </w:rPr>
            <w:fldChar w:fldCharType="end"/>
          </w:r>
        </w:p>
      </w:sdtContent>
    </w:sdt>
    <w:p w14:paraId="4930D497" w14:textId="77777777" w:rsidR="003D36CA" w:rsidRPr="00D06352" w:rsidRDefault="003D36CA" w:rsidP="00157B28">
      <w:pPr>
        <w:pStyle w:val="Heading2"/>
        <w:rPr>
          <w:rFonts w:asciiTheme="minorHAnsi" w:hAnsiTheme="minorHAnsi"/>
          <w:sz w:val="24"/>
        </w:rPr>
      </w:pPr>
      <w:bookmarkStart w:id="5" w:name="_Toc15663351"/>
      <w:bookmarkStart w:id="6" w:name="_Toc16002999"/>
      <w:r w:rsidRPr="00D06352">
        <w:rPr>
          <w:rFonts w:asciiTheme="minorHAnsi" w:hAnsiTheme="minorHAnsi"/>
          <w:sz w:val="24"/>
        </w:rPr>
        <w:lastRenderedPageBreak/>
        <w:t>TECHNICAL SPECIFICATION</w:t>
      </w:r>
      <w:bookmarkEnd w:id="5"/>
      <w:bookmarkEnd w:id="6"/>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712"/>
        <w:gridCol w:w="548"/>
        <w:gridCol w:w="1350"/>
        <w:gridCol w:w="1719"/>
        <w:gridCol w:w="1412"/>
        <w:gridCol w:w="3079"/>
      </w:tblGrid>
      <w:tr w:rsidR="003D36CA" w:rsidRPr="00D06352" w14:paraId="16E7D95B" w14:textId="77777777" w:rsidTr="00940D6F">
        <w:trPr>
          <w:cantSplit/>
          <w:trHeight w:val="432"/>
        </w:trPr>
        <w:tc>
          <w:tcPr>
            <w:tcW w:w="10080" w:type="dxa"/>
            <w:gridSpan w:val="7"/>
            <w:shd w:val="clear" w:color="auto" w:fill="800000"/>
          </w:tcPr>
          <w:p w14:paraId="6B578074" w14:textId="77777777" w:rsidR="003D36CA" w:rsidRPr="00D06352" w:rsidRDefault="003D36CA" w:rsidP="00C430A5">
            <w:pPr>
              <w:pStyle w:val="Heading3"/>
              <w:numPr>
                <w:ilvl w:val="0"/>
                <w:numId w:val="1"/>
              </w:numPr>
              <w:rPr>
                <w:rFonts w:asciiTheme="minorHAnsi" w:hAnsiTheme="minorHAnsi" w:cs="Arial"/>
                <w:sz w:val="24"/>
              </w:rPr>
            </w:pPr>
            <w:bookmarkStart w:id="7" w:name="_Toc16003000"/>
            <w:r w:rsidRPr="00D06352">
              <w:rPr>
                <w:rFonts w:asciiTheme="minorHAnsi" w:hAnsiTheme="minorHAnsi" w:cs="Arial"/>
                <w:sz w:val="24"/>
              </w:rPr>
              <w:t>Introduction</w:t>
            </w:r>
            <w:bookmarkEnd w:id="7"/>
          </w:p>
        </w:tc>
      </w:tr>
      <w:tr w:rsidR="003D36CA" w:rsidRPr="00D06352" w14:paraId="22C29B13" w14:textId="77777777" w:rsidTr="003E2157">
        <w:trPr>
          <w:cantSplit/>
          <w:trHeight w:val="432"/>
        </w:trPr>
        <w:tc>
          <w:tcPr>
            <w:tcW w:w="1260" w:type="dxa"/>
            <w:shd w:val="pct15" w:color="auto" w:fill="FFFFFF"/>
          </w:tcPr>
          <w:p w14:paraId="578A2B3C" w14:textId="77777777" w:rsidR="003D36CA" w:rsidRPr="00D06352" w:rsidRDefault="003D36CA" w:rsidP="00940D6F">
            <w:pPr>
              <w:pStyle w:val="Header"/>
              <w:spacing w:before="60" w:after="60"/>
              <w:rPr>
                <w:rFonts w:asciiTheme="minorHAnsi" w:hAnsiTheme="minorHAnsi" w:cs="Arial"/>
                <w:color w:val="0000FF"/>
                <w:sz w:val="24"/>
              </w:rPr>
            </w:pPr>
            <w:r w:rsidRPr="00D06352">
              <w:rPr>
                <w:rFonts w:asciiTheme="minorHAnsi" w:hAnsiTheme="minorHAnsi" w:cs="Arial"/>
                <w:color w:val="0000FF"/>
                <w:sz w:val="24"/>
              </w:rPr>
              <w:t>*Project Number:</w:t>
            </w:r>
          </w:p>
        </w:tc>
        <w:tc>
          <w:tcPr>
            <w:tcW w:w="1260" w:type="dxa"/>
            <w:gridSpan w:val="2"/>
            <w:shd w:val="clear" w:color="auto" w:fill="auto"/>
          </w:tcPr>
          <w:p w14:paraId="6AA978F5" w14:textId="2765095C" w:rsidR="003D36CA" w:rsidRPr="00D06352" w:rsidRDefault="003E2157" w:rsidP="003565C6">
            <w:pPr>
              <w:pStyle w:val="Header"/>
              <w:spacing w:before="60" w:after="60"/>
              <w:rPr>
                <w:rFonts w:asciiTheme="minorHAnsi" w:hAnsiTheme="minorHAnsi" w:cs="Arial"/>
                <w:b w:val="0"/>
                <w:sz w:val="24"/>
              </w:rPr>
            </w:pPr>
            <w:r w:rsidRPr="00D06352">
              <w:rPr>
                <w:rFonts w:asciiTheme="minorHAnsi" w:hAnsiTheme="minorHAnsi"/>
                <w:b w:val="0"/>
                <w:sz w:val="24"/>
              </w:rPr>
              <w:t>PRJ</w:t>
            </w:r>
            <w:r w:rsidR="003565C6" w:rsidRPr="00D06352">
              <w:rPr>
                <w:rFonts w:asciiTheme="minorHAnsi" w:hAnsiTheme="minorHAnsi"/>
                <w:b w:val="0"/>
                <w:sz w:val="24"/>
              </w:rPr>
              <w:t>6542</w:t>
            </w:r>
          </w:p>
        </w:tc>
        <w:tc>
          <w:tcPr>
            <w:tcW w:w="1350" w:type="dxa"/>
            <w:shd w:val="clear" w:color="auto" w:fill="E6E6E6"/>
          </w:tcPr>
          <w:p w14:paraId="029238E2" w14:textId="77777777" w:rsidR="003D36CA" w:rsidRPr="00D06352" w:rsidRDefault="003D36CA" w:rsidP="00940D6F">
            <w:pPr>
              <w:pStyle w:val="CovFormText"/>
              <w:rPr>
                <w:rFonts w:asciiTheme="minorHAnsi" w:hAnsiTheme="minorHAnsi" w:cs="Arial"/>
                <w:b/>
                <w:sz w:val="24"/>
              </w:rPr>
            </w:pPr>
            <w:r w:rsidRPr="00D06352">
              <w:rPr>
                <w:rFonts w:asciiTheme="minorHAnsi" w:hAnsiTheme="minorHAnsi" w:cs="Arial"/>
                <w:b/>
                <w:color w:val="0000FF"/>
                <w:sz w:val="24"/>
              </w:rPr>
              <w:t>*Project Name</w:t>
            </w:r>
            <w:r w:rsidRPr="00D06352">
              <w:rPr>
                <w:rFonts w:asciiTheme="minorHAnsi" w:hAnsiTheme="minorHAnsi" w:cs="Arial"/>
                <w:b/>
                <w:sz w:val="24"/>
              </w:rPr>
              <w:t>:</w:t>
            </w:r>
          </w:p>
        </w:tc>
        <w:tc>
          <w:tcPr>
            <w:tcW w:w="6210" w:type="dxa"/>
            <w:gridSpan w:val="3"/>
          </w:tcPr>
          <w:p w14:paraId="3E9CDC77" w14:textId="095ADBFD" w:rsidR="003D36CA" w:rsidRPr="00D06352" w:rsidRDefault="00FC27C3" w:rsidP="00940D6F">
            <w:pPr>
              <w:pStyle w:val="CovFormText"/>
              <w:rPr>
                <w:rFonts w:asciiTheme="minorHAnsi" w:hAnsiTheme="minorHAnsi" w:cs="Arial"/>
                <w:noProof w:val="0"/>
                <w:sz w:val="24"/>
              </w:rPr>
            </w:pPr>
            <w:r w:rsidRPr="00D06352">
              <w:rPr>
                <w:rFonts w:asciiTheme="minorHAnsi" w:hAnsiTheme="minorHAnsi"/>
                <w:noProof w:val="0"/>
                <w:sz w:val="24"/>
              </w:rPr>
              <w:t>International Certification System</w:t>
            </w:r>
          </w:p>
        </w:tc>
      </w:tr>
      <w:tr w:rsidR="003E2157" w:rsidRPr="00D06352" w14:paraId="608502F3" w14:textId="77777777" w:rsidTr="003E2157">
        <w:trPr>
          <w:cantSplit/>
          <w:trHeight w:val="432"/>
        </w:trPr>
        <w:tc>
          <w:tcPr>
            <w:tcW w:w="1260" w:type="dxa"/>
            <w:tcBorders>
              <w:bottom w:val="single" w:sz="6" w:space="0" w:color="auto"/>
            </w:tcBorders>
            <w:shd w:val="pct15" w:color="auto" w:fill="FFFFFF"/>
          </w:tcPr>
          <w:p w14:paraId="1EC3EA37" w14:textId="77777777" w:rsidR="003E2157" w:rsidRPr="00D06352" w:rsidRDefault="003E2157" w:rsidP="00940D6F">
            <w:pPr>
              <w:pStyle w:val="Header"/>
              <w:spacing w:before="60" w:after="60"/>
              <w:ind w:right="-197"/>
              <w:rPr>
                <w:rFonts w:asciiTheme="minorHAnsi" w:hAnsiTheme="minorHAnsi" w:cs="Arial"/>
                <w:color w:val="0000FF"/>
                <w:sz w:val="24"/>
              </w:rPr>
            </w:pPr>
            <w:r w:rsidRPr="00D06352">
              <w:rPr>
                <w:rFonts w:asciiTheme="minorHAnsi" w:hAnsiTheme="minorHAnsi" w:cs="Arial"/>
                <w:color w:val="0000FF"/>
                <w:sz w:val="24"/>
              </w:rPr>
              <w:t>Functional Spec Number:</w:t>
            </w:r>
          </w:p>
        </w:tc>
        <w:tc>
          <w:tcPr>
            <w:tcW w:w="1260" w:type="dxa"/>
            <w:gridSpan w:val="2"/>
            <w:tcBorders>
              <w:bottom w:val="single" w:sz="6" w:space="0" w:color="auto"/>
            </w:tcBorders>
            <w:shd w:val="clear" w:color="auto" w:fill="auto"/>
          </w:tcPr>
          <w:p w14:paraId="5CFD104D" w14:textId="5BE1E7D3" w:rsidR="003E2157" w:rsidRPr="00D06352" w:rsidRDefault="0095605D" w:rsidP="00940D6F">
            <w:pPr>
              <w:pStyle w:val="Header"/>
              <w:spacing w:before="60" w:after="60"/>
              <w:rPr>
                <w:rFonts w:asciiTheme="minorHAnsi" w:hAnsiTheme="minorHAnsi" w:cs="Arial"/>
                <w:b w:val="0"/>
                <w:sz w:val="24"/>
              </w:rPr>
            </w:pPr>
            <w:r w:rsidRPr="00D06352">
              <w:rPr>
                <w:rFonts w:asciiTheme="minorHAnsi" w:hAnsiTheme="minorHAnsi" w:cs="Arial"/>
                <w:b w:val="0"/>
                <w:sz w:val="24"/>
              </w:rPr>
              <w:t>1</w:t>
            </w:r>
          </w:p>
        </w:tc>
        <w:tc>
          <w:tcPr>
            <w:tcW w:w="1350" w:type="dxa"/>
            <w:tcBorders>
              <w:bottom w:val="single" w:sz="6" w:space="0" w:color="auto"/>
            </w:tcBorders>
            <w:shd w:val="clear" w:color="auto" w:fill="E6E6E6"/>
          </w:tcPr>
          <w:p w14:paraId="73674F62" w14:textId="77777777" w:rsidR="003E2157" w:rsidRPr="00D06352" w:rsidRDefault="003E2157" w:rsidP="00940D6F">
            <w:pPr>
              <w:pStyle w:val="CovFormText"/>
              <w:ind w:right="-108"/>
              <w:rPr>
                <w:rFonts w:asciiTheme="minorHAnsi" w:hAnsiTheme="minorHAnsi" w:cs="Arial"/>
                <w:b/>
                <w:noProof w:val="0"/>
                <w:sz w:val="24"/>
              </w:rPr>
            </w:pPr>
            <w:r w:rsidRPr="00D06352">
              <w:rPr>
                <w:rFonts w:asciiTheme="minorHAnsi" w:hAnsiTheme="minorHAnsi" w:cs="Arial"/>
                <w:b/>
                <w:noProof w:val="0"/>
                <w:color w:val="0000FF"/>
                <w:sz w:val="24"/>
              </w:rPr>
              <w:t>*Project Description</w:t>
            </w:r>
            <w:r w:rsidRPr="00D06352">
              <w:rPr>
                <w:rFonts w:asciiTheme="minorHAnsi" w:hAnsiTheme="minorHAnsi" w:cs="Arial"/>
                <w:b/>
                <w:noProof w:val="0"/>
                <w:sz w:val="24"/>
              </w:rPr>
              <w:t>:</w:t>
            </w:r>
          </w:p>
        </w:tc>
        <w:tc>
          <w:tcPr>
            <w:tcW w:w="6210" w:type="dxa"/>
            <w:gridSpan w:val="3"/>
            <w:tcBorders>
              <w:bottom w:val="single" w:sz="6" w:space="0" w:color="auto"/>
            </w:tcBorders>
          </w:tcPr>
          <w:p w14:paraId="5D5D54A4" w14:textId="06C63381" w:rsidR="003E2157" w:rsidRPr="00D06352" w:rsidRDefault="00FC27C3" w:rsidP="00111490">
            <w:pPr>
              <w:pStyle w:val="CovFormText"/>
              <w:rPr>
                <w:rFonts w:asciiTheme="minorHAnsi" w:hAnsiTheme="minorHAnsi"/>
                <w:noProof w:val="0"/>
                <w:sz w:val="24"/>
              </w:rPr>
            </w:pPr>
            <w:r w:rsidRPr="00D06352">
              <w:rPr>
                <w:rFonts w:asciiTheme="minorHAnsi" w:hAnsiTheme="minorHAnsi"/>
                <w:noProof w:val="0"/>
                <w:sz w:val="24"/>
              </w:rPr>
              <w:t>This system is used by the Quality Systems department to keep track of which tire brands have certifications to allow them to be sold in foreign countries</w:t>
            </w:r>
            <w:r w:rsidR="0001779A" w:rsidRPr="00D06352">
              <w:rPr>
                <w:rFonts w:asciiTheme="minorHAnsi" w:hAnsiTheme="minorHAnsi"/>
                <w:noProof w:val="0"/>
                <w:sz w:val="24"/>
              </w:rPr>
              <w:t>.</w:t>
            </w:r>
          </w:p>
        </w:tc>
      </w:tr>
      <w:tr w:rsidR="003E2157" w:rsidRPr="00D06352" w14:paraId="63E45065" w14:textId="77777777" w:rsidTr="00940D6F">
        <w:trPr>
          <w:cantSplit/>
          <w:trHeight w:val="432"/>
        </w:trPr>
        <w:tc>
          <w:tcPr>
            <w:tcW w:w="1260" w:type="dxa"/>
            <w:shd w:val="clear" w:color="auto" w:fill="E0E0E0"/>
          </w:tcPr>
          <w:p w14:paraId="69CF0947" w14:textId="77777777" w:rsidR="003E2157" w:rsidRPr="00D06352" w:rsidRDefault="003E2157" w:rsidP="00940D6F">
            <w:pPr>
              <w:pStyle w:val="Header"/>
              <w:spacing w:before="60" w:after="60"/>
              <w:rPr>
                <w:rFonts w:asciiTheme="minorHAnsi" w:hAnsiTheme="minorHAnsi" w:cs="Arial"/>
                <w:color w:val="0000FF"/>
                <w:sz w:val="24"/>
              </w:rPr>
            </w:pPr>
            <w:r w:rsidRPr="00D06352">
              <w:rPr>
                <w:rFonts w:asciiTheme="minorHAnsi" w:hAnsiTheme="minorHAnsi" w:cs="Arial"/>
                <w:color w:val="0000FF"/>
                <w:sz w:val="24"/>
              </w:rPr>
              <w:t>Technical Spec Number:</w:t>
            </w:r>
          </w:p>
        </w:tc>
        <w:tc>
          <w:tcPr>
            <w:tcW w:w="1260" w:type="dxa"/>
            <w:gridSpan w:val="2"/>
            <w:shd w:val="clear" w:color="auto" w:fill="auto"/>
          </w:tcPr>
          <w:p w14:paraId="46A3E34D" w14:textId="6A4D2122" w:rsidR="003E2157" w:rsidRPr="00D06352" w:rsidRDefault="005D20C7" w:rsidP="00940D6F">
            <w:pPr>
              <w:pStyle w:val="Header"/>
              <w:spacing w:before="60" w:after="60"/>
              <w:rPr>
                <w:rFonts w:asciiTheme="minorHAnsi" w:hAnsiTheme="minorHAnsi" w:cs="Arial"/>
                <w:b w:val="0"/>
                <w:i/>
                <w:sz w:val="24"/>
              </w:rPr>
            </w:pPr>
            <w:r w:rsidRPr="00D06352">
              <w:rPr>
                <w:rFonts w:asciiTheme="minorHAnsi" w:hAnsiTheme="minorHAnsi" w:cs="Arial"/>
                <w:b w:val="0"/>
                <w:sz w:val="24"/>
              </w:rPr>
              <w:t>1</w:t>
            </w:r>
          </w:p>
        </w:tc>
        <w:tc>
          <w:tcPr>
            <w:tcW w:w="7560" w:type="dxa"/>
            <w:gridSpan w:val="4"/>
            <w:shd w:val="clear" w:color="auto" w:fill="auto"/>
          </w:tcPr>
          <w:p w14:paraId="1853DA24" w14:textId="04BCAE28" w:rsidR="005576B0" w:rsidRPr="00D06352" w:rsidRDefault="003E2157" w:rsidP="005019EF">
            <w:pPr>
              <w:pStyle w:val="Header"/>
              <w:spacing w:before="60" w:after="60"/>
              <w:rPr>
                <w:rFonts w:asciiTheme="minorHAnsi" w:hAnsiTheme="minorHAnsi" w:cs="Arial"/>
                <w:b w:val="0"/>
                <w:sz w:val="24"/>
              </w:rPr>
            </w:pPr>
            <w:r w:rsidRPr="00D06352">
              <w:rPr>
                <w:rFonts w:asciiTheme="minorHAnsi" w:hAnsiTheme="minorHAnsi" w:cs="Arial"/>
                <w:color w:val="0000FF"/>
                <w:sz w:val="24"/>
              </w:rPr>
              <w:t xml:space="preserve">Date Created: </w:t>
            </w:r>
            <w:r w:rsidR="005019EF" w:rsidRPr="00D06352">
              <w:rPr>
                <w:rFonts w:asciiTheme="minorHAnsi" w:hAnsiTheme="minorHAnsi"/>
                <w:b w:val="0"/>
                <w:sz w:val="24"/>
              </w:rPr>
              <w:t>08/01/2019</w:t>
            </w:r>
            <w:r w:rsidR="005576B0" w:rsidRPr="00D06352">
              <w:rPr>
                <w:rFonts w:asciiTheme="minorHAnsi" w:hAnsiTheme="minorHAnsi"/>
                <w:b w:val="0"/>
                <w:sz w:val="24"/>
              </w:rPr>
              <w:t xml:space="preserve">        </w:t>
            </w:r>
            <w:r w:rsidR="005576B0" w:rsidRPr="00D06352">
              <w:rPr>
                <w:rFonts w:asciiTheme="minorHAnsi" w:hAnsiTheme="minorHAnsi" w:cs="Arial"/>
                <w:color w:val="0000FF"/>
                <w:sz w:val="24"/>
              </w:rPr>
              <w:t>Last Update:</w:t>
            </w:r>
            <w:r w:rsidR="005576B0" w:rsidRPr="00D06352">
              <w:rPr>
                <w:rFonts w:asciiTheme="minorHAnsi" w:hAnsiTheme="minorHAnsi"/>
                <w:b w:val="0"/>
                <w:sz w:val="24"/>
              </w:rPr>
              <w:t xml:space="preserve"> </w:t>
            </w:r>
            <w:r w:rsidR="00995AB3" w:rsidRPr="00D06352">
              <w:rPr>
                <w:rFonts w:asciiTheme="minorHAnsi" w:hAnsiTheme="minorHAnsi"/>
                <w:b w:val="0"/>
                <w:sz w:val="24"/>
              </w:rPr>
              <w:t>N/A</w:t>
            </w:r>
          </w:p>
        </w:tc>
      </w:tr>
      <w:tr w:rsidR="003E2157" w:rsidRPr="00D06352" w14:paraId="4821A52B" w14:textId="77777777" w:rsidTr="003E2157">
        <w:trPr>
          <w:cantSplit/>
          <w:trHeight w:val="432"/>
        </w:trPr>
        <w:tc>
          <w:tcPr>
            <w:tcW w:w="1972" w:type="dxa"/>
            <w:gridSpan w:val="2"/>
            <w:shd w:val="pct15" w:color="auto" w:fill="FFFFFF"/>
          </w:tcPr>
          <w:p w14:paraId="48ED312C" w14:textId="77777777" w:rsidR="003E2157" w:rsidRPr="00D06352" w:rsidRDefault="003E2157" w:rsidP="00940D6F">
            <w:pPr>
              <w:pStyle w:val="Header"/>
              <w:rPr>
                <w:rFonts w:asciiTheme="minorHAnsi" w:hAnsiTheme="minorHAnsi" w:cs="Arial"/>
                <w:sz w:val="24"/>
              </w:rPr>
            </w:pPr>
          </w:p>
        </w:tc>
        <w:tc>
          <w:tcPr>
            <w:tcW w:w="3617" w:type="dxa"/>
            <w:gridSpan w:val="3"/>
            <w:shd w:val="pct15" w:color="auto" w:fill="FFFFFF"/>
          </w:tcPr>
          <w:p w14:paraId="4E842FD6" w14:textId="77777777" w:rsidR="003E2157" w:rsidRPr="00D06352" w:rsidRDefault="003E2157" w:rsidP="00940D6F">
            <w:pPr>
              <w:pStyle w:val="Heading4"/>
              <w:rPr>
                <w:rFonts w:asciiTheme="minorHAnsi" w:hAnsiTheme="minorHAnsi" w:cs="Arial"/>
                <w:b/>
                <w:i w:val="0"/>
                <w:sz w:val="24"/>
              </w:rPr>
            </w:pPr>
            <w:r w:rsidRPr="00D06352">
              <w:rPr>
                <w:rFonts w:asciiTheme="minorHAnsi" w:hAnsiTheme="minorHAnsi" w:cs="Arial"/>
                <w:b/>
                <w:i w:val="0"/>
                <w:sz w:val="24"/>
              </w:rPr>
              <w:t>Name</w:t>
            </w:r>
          </w:p>
        </w:tc>
        <w:tc>
          <w:tcPr>
            <w:tcW w:w="1412" w:type="dxa"/>
            <w:shd w:val="pct15" w:color="auto" w:fill="FFFFFF"/>
          </w:tcPr>
          <w:p w14:paraId="402C1031" w14:textId="77777777" w:rsidR="003E2157" w:rsidRPr="00D06352" w:rsidRDefault="003E2157" w:rsidP="00940D6F">
            <w:pPr>
              <w:pStyle w:val="Heading4"/>
              <w:rPr>
                <w:rFonts w:asciiTheme="minorHAnsi" w:hAnsiTheme="minorHAnsi" w:cs="Arial"/>
                <w:b/>
                <w:i w:val="0"/>
                <w:sz w:val="24"/>
              </w:rPr>
            </w:pPr>
            <w:r w:rsidRPr="00D06352">
              <w:rPr>
                <w:rFonts w:asciiTheme="minorHAnsi" w:hAnsiTheme="minorHAnsi" w:cs="Arial"/>
                <w:b/>
                <w:i w:val="0"/>
                <w:sz w:val="24"/>
              </w:rPr>
              <w:t>Department</w:t>
            </w:r>
          </w:p>
        </w:tc>
        <w:tc>
          <w:tcPr>
            <w:tcW w:w="3079" w:type="dxa"/>
            <w:shd w:val="pct15" w:color="auto" w:fill="FFFFFF"/>
          </w:tcPr>
          <w:p w14:paraId="7575ED68" w14:textId="77777777" w:rsidR="003E2157" w:rsidRPr="00D06352" w:rsidRDefault="003E2157" w:rsidP="00940D6F">
            <w:pPr>
              <w:pStyle w:val="Heading4"/>
              <w:rPr>
                <w:rFonts w:asciiTheme="minorHAnsi" w:hAnsiTheme="minorHAnsi" w:cs="Arial"/>
                <w:b/>
                <w:i w:val="0"/>
                <w:sz w:val="24"/>
              </w:rPr>
            </w:pPr>
            <w:r w:rsidRPr="00D06352">
              <w:rPr>
                <w:rFonts w:asciiTheme="minorHAnsi" w:hAnsiTheme="minorHAnsi" w:cs="Arial"/>
                <w:b/>
                <w:i w:val="0"/>
                <w:sz w:val="24"/>
              </w:rPr>
              <w:t>Telephone</w:t>
            </w:r>
          </w:p>
        </w:tc>
      </w:tr>
      <w:tr w:rsidR="003E2157" w:rsidRPr="00D06352" w14:paraId="3FFFC78F" w14:textId="77777777" w:rsidTr="003E2157">
        <w:trPr>
          <w:cantSplit/>
          <w:trHeight w:val="432"/>
        </w:trPr>
        <w:tc>
          <w:tcPr>
            <w:tcW w:w="1972" w:type="dxa"/>
            <w:gridSpan w:val="2"/>
            <w:shd w:val="clear" w:color="auto" w:fill="E6E6E6"/>
          </w:tcPr>
          <w:p w14:paraId="4DCA3C29" w14:textId="77777777" w:rsidR="003E2157" w:rsidRPr="00D06352" w:rsidRDefault="003E2157" w:rsidP="00940D6F">
            <w:pPr>
              <w:pStyle w:val="Header"/>
              <w:keepNext/>
              <w:spacing w:before="60" w:after="60"/>
              <w:rPr>
                <w:rFonts w:asciiTheme="minorHAnsi" w:hAnsiTheme="minorHAnsi" w:cs="Arial"/>
                <w:sz w:val="24"/>
              </w:rPr>
            </w:pPr>
            <w:r w:rsidRPr="00D06352">
              <w:rPr>
                <w:rFonts w:asciiTheme="minorHAnsi" w:hAnsiTheme="minorHAnsi" w:cs="Arial"/>
                <w:color w:val="0000FF"/>
                <w:sz w:val="24"/>
              </w:rPr>
              <w:t>Author</w:t>
            </w:r>
            <w:r w:rsidRPr="00D06352">
              <w:rPr>
                <w:rFonts w:asciiTheme="minorHAnsi" w:hAnsiTheme="minorHAnsi" w:cs="Arial"/>
                <w:sz w:val="24"/>
              </w:rPr>
              <w:t xml:space="preserve">:  </w:t>
            </w:r>
          </w:p>
        </w:tc>
        <w:tc>
          <w:tcPr>
            <w:tcW w:w="3617" w:type="dxa"/>
            <w:gridSpan w:val="3"/>
            <w:shd w:val="clear" w:color="auto" w:fill="auto"/>
          </w:tcPr>
          <w:p w14:paraId="6272CD0E" w14:textId="6FD7E1ED" w:rsidR="003E2157" w:rsidRPr="00D06352" w:rsidRDefault="005019EF" w:rsidP="00937533">
            <w:pPr>
              <w:pStyle w:val="CovFormText"/>
              <w:keepNext/>
              <w:rPr>
                <w:rFonts w:asciiTheme="minorHAnsi" w:hAnsiTheme="minorHAnsi" w:cs="Arial"/>
                <w:sz w:val="24"/>
              </w:rPr>
            </w:pPr>
            <w:r w:rsidRPr="00D06352">
              <w:rPr>
                <w:rFonts w:asciiTheme="minorHAnsi" w:hAnsiTheme="minorHAnsi" w:cs="Arial"/>
                <w:sz w:val="24"/>
              </w:rPr>
              <w:t>Sujitha Chintala Cheruvu</w:t>
            </w:r>
            <w:r w:rsidR="00937533" w:rsidRPr="00D06352">
              <w:rPr>
                <w:rFonts w:asciiTheme="minorHAnsi" w:hAnsiTheme="minorHAnsi" w:cs="Arial"/>
                <w:sz w:val="24"/>
              </w:rPr>
              <w:t xml:space="preserve"> &amp; </w:t>
            </w:r>
            <w:r w:rsidR="00937533" w:rsidRPr="00D06352">
              <w:rPr>
                <w:rFonts w:asciiTheme="minorHAnsi" w:hAnsiTheme="minorHAnsi"/>
                <w:sz w:val="24"/>
              </w:rPr>
              <w:t>Pendota, Muralidhar</w:t>
            </w:r>
          </w:p>
        </w:tc>
        <w:tc>
          <w:tcPr>
            <w:tcW w:w="1412" w:type="dxa"/>
            <w:shd w:val="clear" w:color="auto" w:fill="auto"/>
          </w:tcPr>
          <w:p w14:paraId="69317BF5" w14:textId="1313CDAF" w:rsidR="003E2157" w:rsidRPr="00D06352" w:rsidRDefault="003E2157" w:rsidP="00940D6F">
            <w:pPr>
              <w:pStyle w:val="CovFormText"/>
              <w:keepNext/>
              <w:rPr>
                <w:rFonts w:asciiTheme="minorHAnsi" w:hAnsiTheme="minorHAnsi" w:cs="Arial"/>
                <w:sz w:val="24"/>
              </w:rPr>
            </w:pPr>
            <w:r w:rsidRPr="00D06352">
              <w:rPr>
                <w:rFonts w:asciiTheme="minorHAnsi" w:hAnsiTheme="minorHAnsi" w:cs="Arial"/>
                <w:sz w:val="24"/>
              </w:rPr>
              <w:t xml:space="preserve"> </w:t>
            </w:r>
          </w:p>
        </w:tc>
        <w:tc>
          <w:tcPr>
            <w:tcW w:w="3079" w:type="dxa"/>
            <w:shd w:val="clear" w:color="auto" w:fill="auto"/>
          </w:tcPr>
          <w:p w14:paraId="2A6D5918" w14:textId="4C79168B" w:rsidR="003E2157" w:rsidRPr="00D06352" w:rsidRDefault="003E2157" w:rsidP="00940D6F">
            <w:pPr>
              <w:pStyle w:val="CovFormText"/>
              <w:keepNext/>
              <w:rPr>
                <w:rFonts w:asciiTheme="minorHAnsi" w:hAnsiTheme="minorHAnsi" w:cs="Arial"/>
                <w:sz w:val="24"/>
              </w:rPr>
            </w:pPr>
          </w:p>
        </w:tc>
      </w:tr>
      <w:tr w:rsidR="003E2157" w:rsidRPr="00D06352" w14:paraId="1AADCF27" w14:textId="77777777" w:rsidTr="00940D6F">
        <w:trPr>
          <w:cantSplit/>
          <w:trHeight w:val="432"/>
        </w:trPr>
        <w:tc>
          <w:tcPr>
            <w:tcW w:w="10080" w:type="dxa"/>
            <w:gridSpan w:val="7"/>
            <w:shd w:val="pct5" w:color="auto" w:fill="FFFFFF"/>
          </w:tcPr>
          <w:p w14:paraId="52978A9F" w14:textId="77777777" w:rsidR="003E2157" w:rsidRPr="00D06352" w:rsidRDefault="003E2157" w:rsidP="00940D6F">
            <w:pPr>
              <w:pStyle w:val="CovFormText"/>
              <w:rPr>
                <w:rFonts w:asciiTheme="minorHAnsi" w:hAnsiTheme="minorHAnsi" w:cs="Arial"/>
                <w:sz w:val="24"/>
              </w:rPr>
            </w:pPr>
          </w:p>
        </w:tc>
      </w:tr>
    </w:tbl>
    <w:p w14:paraId="7E3D663F" w14:textId="77777777" w:rsidR="003D36CA" w:rsidRPr="00D06352" w:rsidRDefault="003D36CA" w:rsidP="003D36CA">
      <w:pPr>
        <w:rPr>
          <w:rFonts w:asciiTheme="minorHAnsi" w:hAnsiTheme="minorHAnsi"/>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0"/>
      </w:tblGrid>
      <w:tr w:rsidR="009F5281" w:rsidRPr="00D06352" w14:paraId="50BE9951" w14:textId="77777777" w:rsidTr="001B58F7">
        <w:trPr>
          <w:cantSplit/>
          <w:trHeight w:val="165"/>
          <w:tblHeader/>
        </w:trPr>
        <w:tc>
          <w:tcPr>
            <w:tcW w:w="10080" w:type="dxa"/>
            <w:shd w:val="clear" w:color="auto" w:fill="800000"/>
          </w:tcPr>
          <w:p w14:paraId="70CBAD27" w14:textId="65967711" w:rsidR="009F5281" w:rsidRPr="00D06352" w:rsidRDefault="009E3BCA" w:rsidP="00200B10">
            <w:pPr>
              <w:pStyle w:val="Heading3"/>
              <w:spacing w:before="40"/>
              <w:rPr>
                <w:rFonts w:asciiTheme="minorHAnsi" w:hAnsiTheme="minorHAnsi"/>
                <w:sz w:val="24"/>
              </w:rPr>
            </w:pPr>
            <w:bookmarkStart w:id="8" w:name="_Toc473792037"/>
            <w:bookmarkStart w:id="9" w:name="_Toc16003001"/>
            <w:r w:rsidRPr="00D06352">
              <w:rPr>
                <w:rFonts w:asciiTheme="minorHAnsi" w:hAnsiTheme="minorHAnsi" w:cs="Arial"/>
                <w:sz w:val="24"/>
              </w:rPr>
              <w:t>2</w:t>
            </w:r>
            <w:r w:rsidR="009F5281" w:rsidRPr="00D06352">
              <w:rPr>
                <w:rFonts w:asciiTheme="minorHAnsi" w:hAnsiTheme="minorHAnsi" w:cs="Arial"/>
                <w:sz w:val="24"/>
              </w:rPr>
              <w:t>. Glossary</w:t>
            </w:r>
            <w:bookmarkEnd w:id="8"/>
            <w:bookmarkEnd w:id="9"/>
          </w:p>
        </w:tc>
      </w:tr>
      <w:tr w:rsidR="009F5281" w:rsidRPr="00D06352" w14:paraId="6F1CEC4D" w14:textId="77777777" w:rsidTr="001B58F7">
        <w:trPr>
          <w:cantSplit/>
          <w:trHeight w:val="450"/>
          <w:tblHeader/>
        </w:trPr>
        <w:tc>
          <w:tcPr>
            <w:tcW w:w="10080" w:type="dxa"/>
            <w:tcBorders>
              <w:bottom w:val="single" w:sz="6" w:space="0" w:color="auto"/>
            </w:tcBorders>
            <w:shd w:val="pct15" w:color="auto" w:fill="FFFFFF"/>
            <w:vAlign w:val="center"/>
          </w:tcPr>
          <w:p w14:paraId="3B0CA4D9" w14:textId="77777777" w:rsidR="009F5281" w:rsidRPr="00D06352" w:rsidRDefault="009F5281" w:rsidP="001B58F7">
            <w:pPr>
              <w:keepLines/>
              <w:spacing w:before="40"/>
              <w:rPr>
                <w:rFonts w:asciiTheme="minorHAnsi" w:hAnsiTheme="minorHAnsi"/>
                <w:b/>
              </w:rPr>
            </w:pPr>
            <w:r w:rsidRPr="00D06352">
              <w:rPr>
                <w:rFonts w:asciiTheme="minorHAnsi" w:hAnsiTheme="minorHAnsi"/>
                <w:i/>
              </w:rPr>
              <w:t>Please define any terminology used in the specification that might not be widely understood.</w:t>
            </w:r>
          </w:p>
        </w:tc>
      </w:tr>
      <w:tr w:rsidR="009F5281" w:rsidRPr="00D06352" w14:paraId="02F888A6" w14:textId="77777777" w:rsidTr="001B58F7">
        <w:trPr>
          <w:trHeight w:val="705"/>
        </w:trPr>
        <w:tc>
          <w:tcPr>
            <w:tcW w:w="10080" w:type="dxa"/>
          </w:tcPr>
          <w:p w14:paraId="7223F4B9" w14:textId="4B345E8F" w:rsidR="00F777D7" w:rsidRPr="00D06352" w:rsidRDefault="009D57FD" w:rsidP="00F777D7">
            <w:pPr>
              <w:pStyle w:val="CovFormText"/>
              <w:jc w:val="both"/>
              <w:rPr>
                <w:rFonts w:asciiTheme="minorHAnsi" w:hAnsiTheme="minorHAnsi"/>
                <w:sz w:val="24"/>
              </w:rPr>
            </w:pPr>
            <w:r w:rsidRPr="00D06352">
              <w:rPr>
                <w:rFonts w:asciiTheme="minorHAnsi" w:hAnsiTheme="minorHAnsi"/>
                <w:sz w:val="24"/>
              </w:rPr>
              <w:t>In</w:t>
            </w:r>
            <w:r w:rsidR="005019EF" w:rsidRPr="00D06352">
              <w:rPr>
                <w:rFonts w:asciiTheme="minorHAnsi" w:hAnsiTheme="minorHAnsi"/>
                <w:sz w:val="24"/>
              </w:rPr>
              <w:t>ternation</w:t>
            </w:r>
            <w:r w:rsidRPr="00D06352">
              <w:rPr>
                <w:rFonts w:asciiTheme="minorHAnsi" w:hAnsiTheme="minorHAnsi"/>
                <w:sz w:val="24"/>
              </w:rPr>
              <w:t>al</w:t>
            </w:r>
            <w:r w:rsidR="005019EF" w:rsidRPr="00D06352">
              <w:rPr>
                <w:rFonts w:asciiTheme="minorHAnsi" w:hAnsiTheme="minorHAnsi"/>
                <w:sz w:val="24"/>
              </w:rPr>
              <w:t xml:space="preserve"> Certification System</w:t>
            </w:r>
          </w:p>
          <w:p w14:paraId="68705A69" w14:textId="05C43A7F" w:rsidR="00F777D7" w:rsidRPr="00D06352" w:rsidRDefault="00F777D7" w:rsidP="006B7B56">
            <w:pPr>
              <w:pStyle w:val="CovFormText"/>
              <w:numPr>
                <w:ilvl w:val="0"/>
                <w:numId w:val="16"/>
              </w:numPr>
              <w:jc w:val="both"/>
              <w:rPr>
                <w:rFonts w:asciiTheme="minorHAnsi" w:hAnsiTheme="minorHAnsi"/>
                <w:sz w:val="24"/>
              </w:rPr>
            </w:pPr>
            <w:r w:rsidRPr="00D06352">
              <w:rPr>
                <w:rFonts w:asciiTheme="minorHAnsi" w:hAnsiTheme="minorHAnsi"/>
                <w:sz w:val="24"/>
              </w:rPr>
              <w:t xml:space="preserve">This is a user interface implemented in .NET to maintain </w:t>
            </w:r>
            <w:r w:rsidR="00246AD1" w:rsidRPr="00D06352">
              <w:rPr>
                <w:rFonts w:asciiTheme="minorHAnsi" w:hAnsiTheme="minorHAnsi"/>
                <w:sz w:val="24"/>
              </w:rPr>
              <w:t>to close a gap between Marketing &amp; Quality by indentifying products that require international certifications by country prior to sale</w:t>
            </w:r>
            <w:r w:rsidR="00E442B1" w:rsidRPr="00D06352">
              <w:rPr>
                <w:rFonts w:asciiTheme="minorHAnsi" w:hAnsiTheme="minorHAnsi"/>
                <w:sz w:val="24"/>
              </w:rPr>
              <w:t xml:space="preserve"> in </w:t>
            </w:r>
            <w:r w:rsidRPr="00D06352">
              <w:rPr>
                <w:rFonts w:asciiTheme="minorHAnsi" w:hAnsiTheme="minorHAnsi"/>
                <w:sz w:val="24"/>
              </w:rPr>
              <w:t>Oracle database.</w:t>
            </w:r>
          </w:p>
          <w:p w14:paraId="46501B98" w14:textId="5C8EF642" w:rsidR="002771DA" w:rsidRPr="00D06352" w:rsidRDefault="002771DA" w:rsidP="002A350C">
            <w:pPr>
              <w:pStyle w:val="CovFormText"/>
              <w:jc w:val="both"/>
              <w:rPr>
                <w:rFonts w:asciiTheme="minorHAnsi" w:hAnsiTheme="minorHAnsi"/>
                <w:sz w:val="24"/>
              </w:rPr>
            </w:pPr>
            <w:r w:rsidRPr="00D06352">
              <w:rPr>
                <w:rFonts w:asciiTheme="minorHAnsi" w:hAnsiTheme="minorHAnsi"/>
                <w:noProof w:val="0"/>
                <w:sz w:val="24"/>
              </w:rPr>
              <w:t>The following terms are referenced in this document.  Working definitions for each are defined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3"/>
              <w:gridCol w:w="2274"/>
              <w:gridCol w:w="4292"/>
            </w:tblGrid>
            <w:tr w:rsidR="002771DA" w:rsidRPr="00D06352" w14:paraId="41098D38" w14:textId="77777777" w:rsidTr="001D35DF">
              <w:tc>
                <w:tcPr>
                  <w:tcW w:w="3283" w:type="dxa"/>
                  <w:shd w:val="clear" w:color="auto" w:fill="92CDDC" w:themeFill="accent5" w:themeFillTint="99"/>
                </w:tcPr>
                <w:p w14:paraId="0A3F7382" w14:textId="77777777" w:rsidR="002771DA" w:rsidRPr="00D06352" w:rsidRDefault="002771DA" w:rsidP="001F19DC">
                  <w:pPr>
                    <w:pStyle w:val="CovFormText"/>
                    <w:jc w:val="center"/>
                    <w:rPr>
                      <w:rFonts w:asciiTheme="minorHAnsi" w:hAnsiTheme="minorHAnsi"/>
                      <w:b/>
                      <w:noProof w:val="0"/>
                      <w:sz w:val="24"/>
                    </w:rPr>
                  </w:pPr>
                  <w:r w:rsidRPr="00D06352">
                    <w:rPr>
                      <w:rFonts w:asciiTheme="minorHAnsi" w:hAnsiTheme="minorHAnsi"/>
                      <w:b/>
                      <w:noProof w:val="0"/>
                      <w:sz w:val="24"/>
                    </w:rPr>
                    <w:lastRenderedPageBreak/>
                    <w:t>Term</w:t>
                  </w:r>
                </w:p>
              </w:tc>
              <w:tc>
                <w:tcPr>
                  <w:tcW w:w="2274" w:type="dxa"/>
                  <w:shd w:val="clear" w:color="auto" w:fill="92CDDC" w:themeFill="accent5" w:themeFillTint="99"/>
                </w:tcPr>
                <w:p w14:paraId="3F3EFB2C" w14:textId="77777777" w:rsidR="002771DA" w:rsidRPr="00D06352" w:rsidRDefault="002771DA" w:rsidP="001F19DC">
                  <w:pPr>
                    <w:pStyle w:val="CovFormText"/>
                    <w:jc w:val="center"/>
                    <w:rPr>
                      <w:rFonts w:asciiTheme="minorHAnsi" w:hAnsiTheme="minorHAnsi"/>
                      <w:b/>
                      <w:noProof w:val="0"/>
                      <w:sz w:val="24"/>
                    </w:rPr>
                  </w:pPr>
                  <w:r w:rsidRPr="00D06352">
                    <w:rPr>
                      <w:rFonts w:asciiTheme="minorHAnsi" w:hAnsiTheme="minorHAnsi"/>
                      <w:b/>
                      <w:noProof w:val="0"/>
                      <w:sz w:val="24"/>
                    </w:rPr>
                    <w:t>Abbreviation</w:t>
                  </w:r>
                </w:p>
              </w:tc>
              <w:tc>
                <w:tcPr>
                  <w:tcW w:w="4292" w:type="dxa"/>
                  <w:shd w:val="clear" w:color="auto" w:fill="92CDDC" w:themeFill="accent5" w:themeFillTint="99"/>
                </w:tcPr>
                <w:p w14:paraId="6E36A29F" w14:textId="77777777" w:rsidR="002771DA" w:rsidRPr="00D06352" w:rsidRDefault="002771DA" w:rsidP="001F19DC">
                  <w:pPr>
                    <w:pStyle w:val="CovFormText"/>
                    <w:jc w:val="center"/>
                    <w:rPr>
                      <w:rFonts w:asciiTheme="minorHAnsi" w:hAnsiTheme="minorHAnsi"/>
                      <w:b/>
                      <w:noProof w:val="0"/>
                      <w:sz w:val="24"/>
                    </w:rPr>
                  </w:pPr>
                  <w:r w:rsidRPr="00D06352">
                    <w:rPr>
                      <w:rFonts w:asciiTheme="minorHAnsi" w:hAnsiTheme="minorHAnsi"/>
                      <w:b/>
                      <w:noProof w:val="0"/>
                      <w:sz w:val="24"/>
                    </w:rPr>
                    <w:t>Definition</w:t>
                  </w:r>
                </w:p>
              </w:tc>
            </w:tr>
            <w:tr w:rsidR="002771DA" w:rsidRPr="00D06352" w14:paraId="36A2B295" w14:textId="77777777" w:rsidTr="00F44563">
              <w:tc>
                <w:tcPr>
                  <w:tcW w:w="3283" w:type="dxa"/>
                  <w:shd w:val="clear" w:color="auto" w:fill="auto"/>
                </w:tcPr>
                <w:p w14:paraId="267B8712" w14:textId="77777777" w:rsidR="002771DA" w:rsidRPr="00D06352" w:rsidRDefault="002771DA" w:rsidP="00F44563">
                  <w:pPr>
                    <w:pStyle w:val="CovFormText"/>
                    <w:rPr>
                      <w:rFonts w:asciiTheme="minorHAnsi" w:hAnsiTheme="minorHAnsi"/>
                      <w:noProof w:val="0"/>
                      <w:sz w:val="24"/>
                    </w:rPr>
                  </w:pPr>
                  <w:r w:rsidRPr="00D06352">
                    <w:rPr>
                      <w:rFonts w:asciiTheme="minorHAnsi" w:hAnsiTheme="minorHAnsi"/>
                      <w:noProof w:val="0"/>
                      <w:sz w:val="24"/>
                    </w:rPr>
                    <w:t>Microsoft Team Foundation Server</w:t>
                  </w:r>
                </w:p>
              </w:tc>
              <w:tc>
                <w:tcPr>
                  <w:tcW w:w="2274" w:type="dxa"/>
                  <w:shd w:val="clear" w:color="auto" w:fill="auto"/>
                </w:tcPr>
                <w:p w14:paraId="6BF97C54" w14:textId="77777777" w:rsidR="002771DA" w:rsidRPr="00D06352" w:rsidRDefault="002771DA" w:rsidP="00F44563">
                  <w:pPr>
                    <w:pStyle w:val="CovFormText"/>
                    <w:rPr>
                      <w:rFonts w:asciiTheme="minorHAnsi" w:hAnsiTheme="minorHAnsi"/>
                      <w:noProof w:val="0"/>
                      <w:sz w:val="24"/>
                    </w:rPr>
                  </w:pPr>
                  <w:r w:rsidRPr="00D06352">
                    <w:rPr>
                      <w:rFonts w:asciiTheme="minorHAnsi" w:hAnsiTheme="minorHAnsi"/>
                      <w:noProof w:val="0"/>
                      <w:sz w:val="24"/>
                    </w:rPr>
                    <w:t>TFS</w:t>
                  </w:r>
                </w:p>
              </w:tc>
              <w:tc>
                <w:tcPr>
                  <w:tcW w:w="4292" w:type="dxa"/>
                  <w:shd w:val="clear" w:color="auto" w:fill="auto"/>
                </w:tcPr>
                <w:p w14:paraId="5D238498" w14:textId="77777777" w:rsidR="002771DA" w:rsidRPr="00D06352" w:rsidRDefault="002771DA" w:rsidP="00893DD9">
                  <w:pPr>
                    <w:pStyle w:val="CovFormText"/>
                    <w:jc w:val="both"/>
                    <w:rPr>
                      <w:rFonts w:asciiTheme="minorHAnsi" w:hAnsiTheme="minorHAnsi"/>
                      <w:noProof w:val="0"/>
                      <w:sz w:val="24"/>
                    </w:rPr>
                  </w:pPr>
                  <w:r w:rsidRPr="00D06352">
                    <w:rPr>
                      <w:rFonts w:asciiTheme="minorHAnsi" w:hAnsiTheme="minorHAnsi"/>
                      <w:noProof w:val="0"/>
                      <w:sz w:val="24"/>
                    </w:rPr>
                    <w:t>Source code control system that will become the primary source code control system used by Cooper Tire IT Developers.</w:t>
                  </w:r>
                </w:p>
              </w:tc>
            </w:tr>
            <w:tr w:rsidR="002771DA" w:rsidRPr="00D06352" w14:paraId="69F4807A" w14:textId="77777777" w:rsidTr="00F44563">
              <w:tc>
                <w:tcPr>
                  <w:tcW w:w="3283" w:type="dxa"/>
                  <w:shd w:val="clear" w:color="auto" w:fill="auto"/>
                </w:tcPr>
                <w:p w14:paraId="1AA9BF2B" w14:textId="77777777" w:rsidR="002771DA" w:rsidRPr="00D06352" w:rsidRDefault="002771DA" w:rsidP="00F44563">
                  <w:pPr>
                    <w:pStyle w:val="CovFormText"/>
                    <w:rPr>
                      <w:rFonts w:asciiTheme="minorHAnsi" w:hAnsiTheme="minorHAnsi"/>
                      <w:noProof w:val="0"/>
                      <w:sz w:val="24"/>
                    </w:rPr>
                  </w:pPr>
                  <w:r w:rsidRPr="00D06352">
                    <w:rPr>
                      <w:rFonts w:asciiTheme="minorHAnsi" w:hAnsiTheme="minorHAnsi"/>
                      <w:noProof w:val="0"/>
                      <w:sz w:val="24"/>
                    </w:rPr>
                    <w:t>3-Tier</w:t>
                  </w:r>
                </w:p>
              </w:tc>
              <w:tc>
                <w:tcPr>
                  <w:tcW w:w="2274" w:type="dxa"/>
                  <w:shd w:val="clear" w:color="auto" w:fill="auto"/>
                </w:tcPr>
                <w:p w14:paraId="7D17A192" w14:textId="77777777" w:rsidR="002771DA" w:rsidRPr="00D06352" w:rsidRDefault="002771DA" w:rsidP="00F44563">
                  <w:pPr>
                    <w:pStyle w:val="CovFormText"/>
                    <w:rPr>
                      <w:rFonts w:asciiTheme="minorHAnsi" w:hAnsiTheme="minorHAnsi"/>
                      <w:noProof w:val="0"/>
                      <w:sz w:val="24"/>
                    </w:rPr>
                  </w:pPr>
                </w:p>
              </w:tc>
              <w:tc>
                <w:tcPr>
                  <w:tcW w:w="4292" w:type="dxa"/>
                  <w:shd w:val="clear" w:color="auto" w:fill="auto"/>
                </w:tcPr>
                <w:p w14:paraId="0E9E4CC9" w14:textId="7201EDD9" w:rsidR="00DE61B4" w:rsidRPr="00D06352" w:rsidRDefault="00DE61B4" w:rsidP="00DE61B4">
                  <w:pPr>
                    <w:pStyle w:val="CovFormText"/>
                    <w:jc w:val="both"/>
                    <w:rPr>
                      <w:rFonts w:asciiTheme="minorHAnsi" w:hAnsiTheme="minorHAnsi"/>
                      <w:noProof w:val="0"/>
                      <w:sz w:val="24"/>
                    </w:rPr>
                  </w:pPr>
                  <w:r w:rsidRPr="00D06352">
                    <w:rPr>
                      <w:rFonts w:asciiTheme="minorHAnsi" w:hAnsiTheme="minorHAnsi"/>
                      <w:noProof w:val="0"/>
                      <w:sz w:val="24"/>
                    </w:rPr>
                    <w:t xml:space="preserve">Code was already implemented in 3 tier </w:t>
                  </w:r>
                  <w:r w:rsidR="00DF64AC" w:rsidRPr="00D06352">
                    <w:rPr>
                      <w:rFonts w:asciiTheme="minorHAnsi" w:hAnsiTheme="minorHAnsi"/>
                      <w:noProof w:val="0"/>
                      <w:sz w:val="24"/>
                    </w:rPr>
                    <w:t>architecture. No</w:t>
                  </w:r>
                  <w:r w:rsidRPr="00D06352">
                    <w:rPr>
                      <w:rFonts w:asciiTheme="minorHAnsi" w:hAnsiTheme="minorHAnsi"/>
                      <w:noProof w:val="0"/>
                      <w:sz w:val="24"/>
                    </w:rPr>
                    <w:t xml:space="preserve"> changes in this.</w:t>
                  </w:r>
                </w:p>
              </w:tc>
            </w:tr>
            <w:tr w:rsidR="002771DA" w:rsidRPr="00D06352" w14:paraId="278185F1" w14:textId="77777777" w:rsidTr="00F44563">
              <w:tc>
                <w:tcPr>
                  <w:tcW w:w="3283" w:type="dxa"/>
                  <w:shd w:val="clear" w:color="auto" w:fill="auto"/>
                </w:tcPr>
                <w:p w14:paraId="63F1B0C5" w14:textId="77777777" w:rsidR="002771DA" w:rsidRPr="00D06352" w:rsidRDefault="002771DA" w:rsidP="00F44563">
                  <w:pPr>
                    <w:pStyle w:val="CovFormText"/>
                    <w:rPr>
                      <w:rFonts w:asciiTheme="minorHAnsi" w:hAnsiTheme="minorHAnsi"/>
                      <w:noProof w:val="0"/>
                      <w:sz w:val="24"/>
                    </w:rPr>
                  </w:pPr>
                  <w:r w:rsidRPr="00D06352">
                    <w:rPr>
                      <w:rFonts w:asciiTheme="minorHAnsi" w:hAnsiTheme="minorHAnsi"/>
                      <w:noProof w:val="0"/>
                      <w:sz w:val="24"/>
                    </w:rPr>
                    <w:t>Sandcastle</w:t>
                  </w:r>
                </w:p>
              </w:tc>
              <w:tc>
                <w:tcPr>
                  <w:tcW w:w="2274" w:type="dxa"/>
                  <w:shd w:val="clear" w:color="auto" w:fill="auto"/>
                </w:tcPr>
                <w:p w14:paraId="4A175759" w14:textId="77777777" w:rsidR="002771DA" w:rsidRPr="00D06352" w:rsidRDefault="002771DA" w:rsidP="00F44563">
                  <w:pPr>
                    <w:pStyle w:val="CovFormText"/>
                    <w:rPr>
                      <w:rFonts w:asciiTheme="minorHAnsi" w:hAnsiTheme="minorHAnsi"/>
                      <w:noProof w:val="0"/>
                      <w:sz w:val="24"/>
                    </w:rPr>
                  </w:pPr>
                </w:p>
              </w:tc>
              <w:tc>
                <w:tcPr>
                  <w:tcW w:w="4292" w:type="dxa"/>
                  <w:shd w:val="clear" w:color="auto" w:fill="auto"/>
                </w:tcPr>
                <w:p w14:paraId="7C7ECCBE" w14:textId="77777777" w:rsidR="002771DA" w:rsidRPr="00D06352" w:rsidRDefault="002771DA" w:rsidP="00893DD9">
                  <w:pPr>
                    <w:pStyle w:val="CovFormText"/>
                    <w:jc w:val="both"/>
                    <w:rPr>
                      <w:rFonts w:asciiTheme="minorHAnsi" w:hAnsiTheme="minorHAnsi"/>
                      <w:noProof w:val="0"/>
                      <w:sz w:val="24"/>
                    </w:rPr>
                  </w:pPr>
                  <w:r w:rsidRPr="00D06352">
                    <w:rPr>
                      <w:rFonts w:asciiTheme="minorHAnsi" w:hAnsiTheme="minorHAnsi"/>
                      <w:noProof w:val="0"/>
                      <w:sz w:val="24"/>
                    </w:rPr>
                    <w:t>A documentation generator from Microsoft that automatically produces MSDN style reference documentation out of reflection information of .NET assemblies and XML documentation comments found in the source code of these assemblies.</w:t>
                  </w:r>
                </w:p>
              </w:tc>
            </w:tr>
          </w:tbl>
          <w:p w14:paraId="1AC49799" w14:textId="45150A90" w:rsidR="002771DA" w:rsidRPr="00D06352" w:rsidRDefault="002771DA" w:rsidP="00B91E93">
            <w:pPr>
              <w:pStyle w:val="CovFormText"/>
              <w:rPr>
                <w:rFonts w:asciiTheme="minorHAnsi" w:hAnsiTheme="minorHAnsi"/>
                <w:noProof w:val="0"/>
                <w:sz w:val="24"/>
              </w:rPr>
            </w:pPr>
          </w:p>
        </w:tc>
      </w:tr>
    </w:tbl>
    <w:p w14:paraId="2BCB0B9F" w14:textId="77777777" w:rsidR="009E3BCA" w:rsidRPr="00D06352" w:rsidRDefault="009E3BCA" w:rsidP="003D36CA">
      <w:pPr>
        <w:rPr>
          <w:rFonts w:asciiTheme="minorHAnsi" w:hAnsiTheme="minorHAnsi"/>
        </w:rPr>
      </w:pPr>
    </w:p>
    <w:tbl>
      <w:tblPr>
        <w:tblW w:w="1005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50"/>
      </w:tblGrid>
      <w:tr w:rsidR="009E3BCA" w:rsidRPr="00D06352" w14:paraId="7E2CC210" w14:textId="77777777" w:rsidTr="001B58F7">
        <w:trPr>
          <w:cantSplit/>
          <w:trHeight w:val="785"/>
          <w:tblHeader/>
        </w:trPr>
        <w:tc>
          <w:tcPr>
            <w:tcW w:w="10050" w:type="dxa"/>
            <w:shd w:val="clear" w:color="auto" w:fill="800000"/>
          </w:tcPr>
          <w:p w14:paraId="0B635E7E" w14:textId="5862C44E" w:rsidR="009E3BCA" w:rsidRPr="00D06352" w:rsidRDefault="009E3BCA" w:rsidP="009E3BCA">
            <w:pPr>
              <w:pStyle w:val="Heading3"/>
              <w:rPr>
                <w:rFonts w:asciiTheme="minorHAnsi" w:hAnsiTheme="minorHAnsi" w:cs="Arial"/>
                <w:sz w:val="24"/>
              </w:rPr>
            </w:pPr>
            <w:bookmarkStart w:id="10" w:name="_Toc16003002"/>
            <w:r w:rsidRPr="00D06352">
              <w:rPr>
                <w:rFonts w:asciiTheme="minorHAnsi" w:hAnsiTheme="minorHAnsi" w:cs="Arial"/>
                <w:sz w:val="24"/>
              </w:rPr>
              <w:t>3. Assumptions</w:t>
            </w:r>
            <w:bookmarkEnd w:id="10"/>
          </w:p>
        </w:tc>
      </w:tr>
      <w:tr w:rsidR="009E3BCA" w:rsidRPr="00D06352" w14:paraId="14F97641" w14:textId="77777777" w:rsidTr="001B58F7">
        <w:trPr>
          <w:cantSplit/>
          <w:trHeight w:val="559"/>
        </w:trPr>
        <w:tc>
          <w:tcPr>
            <w:tcW w:w="10050" w:type="dxa"/>
            <w:shd w:val="clear" w:color="auto" w:fill="F3F3F3"/>
            <w:vAlign w:val="center"/>
          </w:tcPr>
          <w:p w14:paraId="161DEC28" w14:textId="77777777" w:rsidR="009E3BCA" w:rsidRPr="00D06352" w:rsidRDefault="009E3BCA" w:rsidP="001B58F7">
            <w:pPr>
              <w:pStyle w:val="CovFormText"/>
              <w:rPr>
                <w:rFonts w:asciiTheme="minorHAnsi" w:hAnsiTheme="minorHAnsi" w:cs="Arial"/>
                <w:i/>
                <w:sz w:val="24"/>
              </w:rPr>
            </w:pPr>
            <w:r w:rsidRPr="00D06352">
              <w:rPr>
                <w:rFonts w:asciiTheme="minorHAnsi" w:hAnsiTheme="minorHAnsi" w:cs="Arial"/>
                <w:b/>
                <w:color w:val="0000FF"/>
                <w:sz w:val="24"/>
              </w:rPr>
              <w:t>Project assumptions related to the technical spec:</w:t>
            </w:r>
            <w:r w:rsidRPr="00D06352">
              <w:rPr>
                <w:rFonts w:asciiTheme="minorHAnsi" w:hAnsiTheme="minorHAnsi" w:cs="Arial"/>
                <w:i/>
                <w:sz w:val="24"/>
              </w:rPr>
              <w:t xml:space="preserve">  </w:t>
            </w:r>
          </w:p>
        </w:tc>
      </w:tr>
      <w:tr w:rsidR="009E3BCA" w:rsidRPr="00D06352" w14:paraId="73A2E66A" w14:textId="77777777" w:rsidTr="001B58F7">
        <w:trPr>
          <w:cantSplit/>
          <w:trHeight w:val="946"/>
        </w:trPr>
        <w:tc>
          <w:tcPr>
            <w:tcW w:w="10050" w:type="dxa"/>
          </w:tcPr>
          <w:p w14:paraId="27AA54B0" w14:textId="551094E3" w:rsidR="00CA1D9B" w:rsidRPr="00D06352" w:rsidRDefault="00CA1D9B" w:rsidP="00CA1D9B">
            <w:pPr>
              <w:pStyle w:val="ListParagraph"/>
              <w:numPr>
                <w:ilvl w:val="0"/>
                <w:numId w:val="7"/>
              </w:numPr>
              <w:jc w:val="both"/>
              <w:rPr>
                <w:rFonts w:asciiTheme="minorHAnsi" w:hAnsiTheme="minorHAnsi"/>
                <w:highlight w:val="green"/>
              </w:rPr>
            </w:pPr>
            <w:commentRangeStart w:id="11"/>
            <w:r w:rsidRPr="00D06352">
              <w:rPr>
                <w:rFonts w:asciiTheme="minorHAnsi" w:hAnsiTheme="minorHAnsi"/>
                <w:highlight w:val="yellow"/>
              </w:rPr>
              <w:t>The TECHINICAL.world database which is in Oracle10g version will be converted to Oracle11g. DBA team will take care of this upgradation</w:t>
            </w:r>
            <w:commentRangeEnd w:id="11"/>
            <w:r w:rsidR="00CA25F0" w:rsidRPr="00D06352">
              <w:rPr>
                <w:rStyle w:val="CommentReference"/>
                <w:rFonts w:asciiTheme="minorHAnsi" w:hAnsiTheme="minorHAnsi"/>
                <w:sz w:val="24"/>
                <w:highlight w:val="yellow"/>
              </w:rPr>
              <w:commentReference w:id="11"/>
            </w:r>
            <w:r w:rsidR="00D07274" w:rsidRPr="00D06352">
              <w:rPr>
                <w:rFonts w:asciiTheme="minorHAnsi" w:hAnsiTheme="minorHAnsi"/>
                <w:highlight w:val="green"/>
              </w:rPr>
              <w:t xml:space="preserve">  </w:t>
            </w:r>
          </w:p>
          <w:p w14:paraId="413A462C" w14:textId="46275DFA" w:rsidR="00CA1D9B" w:rsidRPr="00D06352" w:rsidRDefault="00171C11" w:rsidP="00171C11">
            <w:pPr>
              <w:pStyle w:val="ListParagraph"/>
              <w:numPr>
                <w:ilvl w:val="0"/>
                <w:numId w:val="7"/>
              </w:numPr>
              <w:spacing w:before="60" w:beforeAutospacing="0" w:after="60" w:afterAutospacing="0"/>
              <w:jc w:val="both"/>
              <w:rPr>
                <w:rFonts w:asciiTheme="minorHAnsi" w:hAnsiTheme="minorHAnsi" w:cs="Arial"/>
              </w:rPr>
            </w:pPr>
            <w:r w:rsidRPr="00D06352">
              <w:rPr>
                <w:rFonts w:asciiTheme="minorHAnsi" w:hAnsiTheme="minorHAnsi" w:cs="Arial"/>
              </w:rPr>
              <w:t xml:space="preserve">The technical </w:t>
            </w:r>
            <w:r w:rsidR="006A4BBF" w:rsidRPr="00D06352">
              <w:rPr>
                <w:rFonts w:asciiTheme="minorHAnsi" w:hAnsiTheme="minorHAnsi" w:cs="Arial"/>
              </w:rPr>
              <w:t>issue which occurs</w:t>
            </w:r>
            <w:r w:rsidRPr="00D06352">
              <w:rPr>
                <w:rFonts w:asciiTheme="minorHAnsi" w:hAnsiTheme="minorHAnsi" w:cs="Arial"/>
              </w:rPr>
              <w:t xml:space="preserve"> w</w:t>
            </w:r>
            <w:r w:rsidR="00CA1D9B" w:rsidRPr="00D06352">
              <w:rPr>
                <w:rFonts w:asciiTheme="minorHAnsi" w:hAnsiTheme="minorHAnsi" w:cs="Arial"/>
              </w:rPr>
              <w:t>hile upgrading the Crystal Reports to the latest</w:t>
            </w:r>
            <w:r w:rsidR="001D1D1B" w:rsidRPr="00D06352">
              <w:rPr>
                <w:rFonts w:asciiTheme="minorHAnsi" w:hAnsiTheme="minorHAnsi" w:cs="Arial"/>
              </w:rPr>
              <w:t xml:space="preserve"> version,</w:t>
            </w:r>
            <w:r w:rsidR="00CA1D9B" w:rsidRPr="00D06352">
              <w:rPr>
                <w:rFonts w:asciiTheme="minorHAnsi" w:hAnsiTheme="minorHAnsi" w:cs="Arial"/>
              </w:rPr>
              <w:t xml:space="preserve"> will </w:t>
            </w:r>
            <w:r w:rsidRPr="00D06352">
              <w:rPr>
                <w:rFonts w:asciiTheme="minorHAnsi" w:hAnsiTheme="minorHAnsi" w:cs="Arial"/>
              </w:rPr>
              <w:t xml:space="preserve">be </w:t>
            </w:r>
            <w:r w:rsidR="006D63C2" w:rsidRPr="00D06352">
              <w:rPr>
                <w:rFonts w:asciiTheme="minorHAnsi" w:hAnsiTheme="minorHAnsi" w:cs="Arial"/>
              </w:rPr>
              <w:t>resolved,</w:t>
            </w:r>
            <w:r w:rsidR="00C0497E" w:rsidRPr="00D06352">
              <w:rPr>
                <w:rFonts w:asciiTheme="minorHAnsi" w:hAnsiTheme="minorHAnsi" w:cs="Arial"/>
              </w:rPr>
              <w:t xml:space="preserve"> but</w:t>
            </w:r>
            <w:r w:rsidR="00CA1D9B" w:rsidRPr="00D06352">
              <w:rPr>
                <w:rFonts w:asciiTheme="minorHAnsi" w:hAnsiTheme="minorHAnsi" w:cs="Arial"/>
              </w:rPr>
              <w:t xml:space="preserve"> will not do any functional changes to the Reports.</w:t>
            </w:r>
          </w:p>
        </w:tc>
      </w:tr>
    </w:tbl>
    <w:p w14:paraId="13FA7B92" w14:textId="77777777" w:rsidR="009E3BCA" w:rsidRPr="00D06352" w:rsidRDefault="009E3BCA" w:rsidP="003D36CA">
      <w:pPr>
        <w:rPr>
          <w:rFonts w:asciiTheme="minorHAnsi" w:hAnsiTheme="minorHAnsi"/>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0080"/>
      </w:tblGrid>
      <w:tr w:rsidR="003D36CA" w:rsidRPr="00D06352" w14:paraId="552CB3C2" w14:textId="77777777" w:rsidTr="00940D6F">
        <w:trPr>
          <w:cantSplit/>
          <w:trHeight w:val="418"/>
          <w:tblHeader/>
        </w:trPr>
        <w:tc>
          <w:tcPr>
            <w:tcW w:w="10080" w:type="dxa"/>
            <w:shd w:val="clear" w:color="auto" w:fill="800000"/>
          </w:tcPr>
          <w:p w14:paraId="14888A42" w14:textId="77777777" w:rsidR="003D36CA" w:rsidRPr="00D06352" w:rsidRDefault="003D36CA" w:rsidP="006B7B56">
            <w:pPr>
              <w:pStyle w:val="Heading3"/>
              <w:numPr>
                <w:ilvl w:val="0"/>
                <w:numId w:val="2"/>
              </w:numPr>
              <w:spacing w:before="40"/>
              <w:rPr>
                <w:rFonts w:asciiTheme="minorHAnsi" w:hAnsiTheme="minorHAnsi" w:cs="Arial"/>
                <w:sz w:val="24"/>
              </w:rPr>
            </w:pPr>
            <w:bookmarkStart w:id="12" w:name="_Toc16003003"/>
            <w:r w:rsidRPr="00D06352">
              <w:rPr>
                <w:rFonts w:asciiTheme="minorHAnsi" w:hAnsiTheme="minorHAnsi" w:cs="Arial"/>
                <w:sz w:val="24"/>
              </w:rPr>
              <w:lastRenderedPageBreak/>
              <w:t>Security</w:t>
            </w:r>
            <w:bookmarkEnd w:id="12"/>
          </w:p>
        </w:tc>
      </w:tr>
      <w:tr w:rsidR="003D36CA" w:rsidRPr="00D06352" w14:paraId="1F815D44" w14:textId="77777777" w:rsidTr="00940D6F">
        <w:trPr>
          <w:cantSplit/>
          <w:trHeight w:val="418"/>
          <w:tblHeader/>
        </w:trPr>
        <w:tc>
          <w:tcPr>
            <w:tcW w:w="10080" w:type="dxa"/>
            <w:tcBorders>
              <w:bottom w:val="single" w:sz="6" w:space="0" w:color="auto"/>
            </w:tcBorders>
            <w:shd w:val="pct15" w:color="auto" w:fill="FFFFFF"/>
            <w:vAlign w:val="center"/>
          </w:tcPr>
          <w:p w14:paraId="2EF8F2A5" w14:textId="77777777" w:rsidR="003D36CA" w:rsidRPr="00D06352" w:rsidRDefault="003D36CA" w:rsidP="00940D6F">
            <w:pPr>
              <w:keepLines/>
              <w:spacing w:before="40"/>
              <w:rPr>
                <w:rFonts w:asciiTheme="minorHAnsi" w:hAnsiTheme="minorHAnsi" w:cs="Arial"/>
                <w:b/>
              </w:rPr>
            </w:pPr>
            <w:r w:rsidRPr="00D06352">
              <w:rPr>
                <w:rFonts w:asciiTheme="minorHAnsi" w:hAnsiTheme="minorHAnsi" w:cs="Arial"/>
                <w:i/>
              </w:rPr>
              <w:t>Type in a response to each item in the space immediately below it.</w:t>
            </w:r>
          </w:p>
        </w:tc>
      </w:tr>
      <w:tr w:rsidR="003D36CA" w:rsidRPr="00D06352" w14:paraId="7935725B" w14:textId="77777777" w:rsidTr="00940D6F">
        <w:trPr>
          <w:cantSplit/>
          <w:trHeight w:val="543"/>
        </w:trPr>
        <w:tc>
          <w:tcPr>
            <w:tcW w:w="10080" w:type="dxa"/>
            <w:shd w:val="clear" w:color="auto" w:fill="F3F3F3"/>
            <w:vAlign w:val="center"/>
          </w:tcPr>
          <w:p w14:paraId="40E3AB75" w14:textId="77777777" w:rsidR="003D36CA" w:rsidRPr="00D06352" w:rsidRDefault="003D36CA" w:rsidP="00940D6F">
            <w:pPr>
              <w:keepNext/>
              <w:keepLines/>
              <w:spacing w:before="40"/>
              <w:rPr>
                <w:rFonts w:asciiTheme="minorHAnsi" w:hAnsiTheme="minorHAnsi" w:cs="Arial"/>
                <w:color w:val="0000FF"/>
              </w:rPr>
            </w:pPr>
            <w:r w:rsidRPr="00D06352">
              <w:rPr>
                <w:rFonts w:asciiTheme="minorHAnsi" w:hAnsiTheme="minorHAnsi" w:cs="Arial"/>
                <w:b/>
                <w:color w:val="0000FF"/>
              </w:rPr>
              <w:t xml:space="preserve">Security authentication: </w:t>
            </w:r>
            <w:r w:rsidRPr="00D06352">
              <w:rPr>
                <w:rFonts w:asciiTheme="minorHAnsi" w:hAnsiTheme="minorHAnsi" w:cs="Arial"/>
                <w:i/>
              </w:rPr>
              <w:t>Describe how security will be implemented.</w:t>
            </w:r>
          </w:p>
        </w:tc>
      </w:tr>
      <w:tr w:rsidR="003D36CA" w:rsidRPr="00D06352" w14:paraId="12FA58D7" w14:textId="77777777" w:rsidTr="00940D6F">
        <w:trPr>
          <w:cantSplit/>
          <w:trHeight w:val="418"/>
        </w:trPr>
        <w:tc>
          <w:tcPr>
            <w:tcW w:w="10080" w:type="dxa"/>
          </w:tcPr>
          <w:p w14:paraId="1270F882" w14:textId="099B1759" w:rsidR="003D36CA" w:rsidRPr="00D06352" w:rsidRDefault="00CA25F0" w:rsidP="00CE3A98">
            <w:pPr>
              <w:pStyle w:val="CovFormText"/>
              <w:spacing w:before="40"/>
              <w:rPr>
                <w:rFonts w:asciiTheme="minorHAnsi" w:hAnsiTheme="minorHAnsi" w:cs="Arial"/>
                <w:noProof w:val="0"/>
                <w:sz w:val="24"/>
              </w:rPr>
            </w:pPr>
            <w:del w:id="13" w:author="Vinay Kumar Chowdavarapu" w:date="2019-08-30T21:13:00Z">
              <w:r w:rsidRPr="00D06352" w:rsidDel="00AC572B">
                <w:rPr>
                  <w:rStyle w:val="CommentReference"/>
                  <w:rFonts w:asciiTheme="minorHAnsi" w:hAnsiTheme="minorHAnsi"/>
                  <w:noProof w:val="0"/>
                  <w:sz w:val="24"/>
                  <w:highlight w:val="yellow"/>
                </w:rPr>
                <w:commentReference w:id="14"/>
              </w:r>
            </w:del>
            <w:ins w:id="15" w:author="Vinay Kumar Chowdavarapu" w:date="2019-08-30T21:13:00Z">
              <w:r w:rsidR="00AC572B" w:rsidRPr="00D06352">
                <w:rPr>
                  <w:rFonts w:asciiTheme="minorHAnsi" w:hAnsiTheme="minorHAnsi" w:cs="Arial"/>
                  <w:noProof w:val="0"/>
                  <w:sz w:val="24"/>
                  <w:highlight w:val="yellow"/>
                </w:rPr>
                <w:t>Will use</w:t>
              </w:r>
            </w:ins>
            <w:r w:rsidR="00CE3A98" w:rsidRPr="00D06352">
              <w:rPr>
                <w:rFonts w:asciiTheme="minorHAnsi" w:hAnsiTheme="minorHAnsi" w:cs="Arial"/>
                <w:noProof w:val="0"/>
                <w:sz w:val="24"/>
                <w:highlight w:val="yellow"/>
              </w:rPr>
              <w:t xml:space="preserve"> </w:t>
            </w:r>
            <w:ins w:id="16" w:author="Vinay Kumar Chowdavarapu" w:date="2019-08-30T21:13:00Z">
              <w:r w:rsidR="00AC572B" w:rsidRPr="00D06352">
                <w:rPr>
                  <w:rFonts w:asciiTheme="minorHAnsi" w:hAnsiTheme="minorHAnsi" w:cs="Arial"/>
                  <w:noProof w:val="0"/>
                  <w:sz w:val="24"/>
                  <w:highlight w:val="yellow"/>
                </w:rPr>
                <w:t>CTS version</w:t>
              </w:r>
            </w:ins>
            <w:r w:rsidR="00CE3A98" w:rsidRPr="00D06352">
              <w:rPr>
                <w:rFonts w:asciiTheme="minorHAnsi" w:hAnsiTheme="minorHAnsi" w:cs="Arial"/>
                <w:noProof w:val="0"/>
                <w:sz w:val="24"/>
                <w:highlight w:val="yellow"/>
              </w:rPr>
              <w:t xml:space="preserve"> </w:t>
            </w:r>
            <w:ins w:id="17" w:author="Vinay Kumar Chowdavarapu" w:date="2019-08-30T21:50:00Z">
              <w:r w:rsidR="00CE3A98" w:rsidRPr="00D06352">
                <w:rPr>
                  <w:rFonts w:asciiTheme="minorHAnsi" w:hAnsiTheme="minorHAnsi" w:cs="Arial"/>
                  <w:noProof w:val="0"/>
                  <w:sz w:val="24"/>
                  <w:highlight w:val="yellow"/>
                </w:rPr>
                <w:t>3.0</w:t>
              </w:r>
            </w:ins>
            <w:r w:rsidR="00330847" w:rsidRPr="00D06352">
              <w:rPr>
                <w:rFonts w:asciiTheme="minorHAnsi" w:hAnsiTheme="minorHAnsi" w:cs="Arial"/>
                <w:noProof w:val="0"/>
                <w:sz w:val="24"/>
                <w:highlight w:val="yellow"/>
              </w:rPr>
              <w:t>.</w:t>
            </w:r>
            <w:ins w:id="18" w:author="Vinay Kumar Chowdavarapu" w:date="2019-08-30T21:50:00Z">
              <w:r w:rsidR="00CE3A98" w:rsidRPr="00D06352">
                <w:rPr>
                  <w:rFonts w:asciiTheme="minorHAnsi" w:hAnsiTheme="minorHAnsi" w:cs="Arial"/>
                  <w:noProof w:val="0"/>
                  <w:sz w:val="24"/>
                  <w:highlight w:val="yellow"/>
                </w:rPr>
                <w:t>3.0</w:t>
              </w:r>
            </w:ins>
          </w:p>
        </w:tc>
      </w:tr>
      <w:tr w:rsidR="003D36CA" w:rsidRPr="00D06352" w14:paraId="05650DBF" w14:textId="77777777" w:rsidTr="00940D6F">
        <w:trPr>
          <w:cantSplit/>
          <w:trHeight w:val="418"/>
        </w:trPr>
        <w:tc>
          <w:tcPr>
            <w:tcW w:w="10080" w:type="dxa"/>
            <w:shd w:val="pct5" w:color="auto" w:fill="FFFFFF"/>
            <w:vAlign w:val="center"/>
          </w:tcPr>
          <w:p w14:paraId="292ED9C4" w14:textId="77777777" w:rsidR="003D36CA" w:rsidRPr="00D06352" w:rsidRDefault="003D36CA" w:rsidP="00940D6F">
            <w:pPr>
              <w:keepNext/>
              <w:keepLines/>
              <w:spacing w:before="40"/>
              <w:rPr>
                <w:rFonts w:asciiTheme="minorHAnsi" w:hAnsiTheme="minorHAnsi" w:cs="Arial"/>
                <w:color w:val="0000FF"/>
              </w:rPr>
            </w:pPr>
            <w:r w:rsidRPr="00D06352">
              <w:rPr>
                <w:rFonts w:asciiTheme="minorHAnsi" w:hAnsiTheme="minorHAnsi" w:cs="Arial"/>
                <w:b/>
                <w:color w:val="0000FF"/>
              </w:rPr>
              <w:t xml:space="preserve">Security monitoring: </w:t>
            </w:r>
            <w:r w:rsidRPr="00D06352">
              <w:rPr>
                <w:rFonts w:asciiTheme="minorHAnsi" w:hAnsiTheme="minorHAnsi" w:cs="Arial"/>
                <w:i/>
              </w:rPr>
              <w:t>Describe how security monitoring will be implemented.</w:t>
            </w:r>
          </w:p>
        </w:tc>
      </w:tr>
      <w:tr w:rsidR="003D36CA" w:rsidRPr="00D06352" w14:paraId="6DFED900" w14:textId="77777777" w:rsidTr="00940D6F">
        <w:trPr>
          <w:cantSplit/>
          <w:trHeight w:val="418"/>
        </w:trPr>
        <w:tc>
          <w:tcPr>
            <w:tcW w:w="10080" w:type="dxa"/>
          </w:tcPr>
          <w:p w14:paraId="25A60AF3" w14:textId="1D21058F" w:rsidR="003D36CA" w:rsidRPr="00D06352" w:rsidRDefault="00C566C4" w:rsidP="00C566C4">
            <w:pPr>
              <w:pStyle w:val="CovFormText"/>
              <w:spacing w:before="40"/>
              <w:rPr>
                <w:rFonts w:asciiTheme="minorHAnsi" w:hAnsiTheme="minorHAnsi" w:cs="Arial"/>
                <w:noProof w:val="0"/>
                <w:sz w:val="24"/>
              </w:rPr>
            </w:pPr>
            <w:r w:rsidRPr="00D06352">
              <w:rPr>
                <w:rFonts w:asciiTheme="minorHAnsi" w:hAnsiTheme="minorHAnsi" w:cs="Arial"/>
                <w:noProof w:val="0"/>
                <w:sz w:val="24"/>
              </w:rPr>
              <w:t>N/A – Remains the same for the existing system</w:t>
            </w:r>
            <w:r w:rsidR="0070313F" w:rsidRPr="00D06352">
              <w:rPr>
                <w:rFonts w:asciiTheme="minorHAnsi" w:hAnsiTheme="minorHAnsi" w:cs="Arial"/>
                <w:noProof w:val="0"/>
                <w:sz w:val="24"/>
              </w:rPr>
              <w:t>.</w:t>
            </w:r>
          </w:p>
        </w:tc>
      </w:tr>
    </w:tbl>
    <w:p w14:paraId="64D7D533" w14:textId="77777777" w:rsidR="003D36CA" w:rsidRPr="00D06352" w:rsidRDefault="003D36CA" w:rsidP="003D36CA">
      <w:pPr>
        <w:spacing w:before="40"/>
        <w:rPr>
          <w:rFonts w:asciiTheme="minorHAnsi" w:hAnsiTheme="minorHAnsi"/>
        </w:rPr>
      </w:pP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3D36CA" w:rsidRPr="00D06352" w14:paraId="71813692" w14:textId="77777777" w:rsidTr="00940D6F">
        <w:trPr>
          <w:trHeight w:val="418"/>
          <w:tblHeader/>
        </w:trPr>
        <w:tc>
          <w:tcPr>
            <w:tcW w:w="10080" w:type="dxa"/>
            <w:shd w:val="solid" w:color="800000" w:fill="800000"/>
            <w:vAlign w:val="center"/>
          </w:tcPr>
          <w:p w14:paraId="471AFDA3" w14:textId="77777777" w:rsidR="003D36CA" w:rsidRPr="00D06352" w:rsidRDefault="003D36CA" w:rsidP="006B7B56">
            <w:pPr>
              <w:pStyle w:val="Heading3"/>
              <w:numPr>
                <w:ilvl w:val="0"/>
                <w:numId w:val="2"/>
              </w:numPr>
              <w:tabs>
                <w:tab w:val="center" w:pos="4480"/>
              </w:tabs>
              <w:spacing w:before="0"/>
              <w:ind w:right="724"/>
              <w:rPr>
                <w:rFonts w:asciiTheme="minorHAnsi" w:hAnsiTheme="minorHAnsi" w:cs="Arial"/>
                <w:sz w:val="24"/>
              </w:rPr>
            </w:pPr>
            <w:bookmarkStart w:id="19" w:name="_Toc16003004"/>
            <w:r w:rsidRPr="00D06352">
              <w:rPr>
                <w:rFonts w:asciiTheme="minorHAnsi" w:hAnsiTheme="minorHAnsi" w:cs="Arial"/>
                <w:sz w:val="24"/>
              </w:rPr>
              <w:t>Data Structure/ Code Definition</w:t>
            </w:r>
            <w:bookmarkEnd w:id="19"/>
            <w:r w:rsidRPr="00D06352">
              <w:rPr>
                <w:rFonts w:asciiTheme="minorHAnsi" w:hAnsiTheme="minorHAnsi" w:cs="Arial"/>
                <w:sz w:val="24"/>
              </w:rPr>
              <w:tab/>
            </w:r>
          </w:p>
        </w:tc>
      </w:tr>
      <w:tr w:rsidR="003D36CA" w:rsidRPr="00D06352" w14:paraId="6F1D9A6D" w14:textId="77777777" w:rsidTr="00940D6F">
        <w:trPr>
          <w:trHeight w:val="418"/>
        </w:trPr>
        <w:tc>
          <w:tcPr>
            <w:tcW w:w="10080" w:type="dxa"/>
            <w:shd w:val="clear" w:color="auto" w:fill="D9D9D9"/>
            <w:vAlign w:val="center"/>
          </w:tcPr>
          <w:p w14:paraId="05176F83" w14:textId="77777777" w:rsidR="003D36CA" w:rsidRPr="00D06352" w:rsidRDefault="003D36CA" w:rsidP="00940D6F">
            <w:pPr>
              <w:rPr>
                <w:rFonts w:asciiTheme="minorHAnsi" w:hAnsiTheme="minorHAnsi" w:cs="Arial"/>
              </w:rPr>
            </w:pPr>
            <w:r w:rsidRPr="00D06352">
              <w:rPr>
                <w:rFonts w:asciiTheme="minorHAnsi" w:hAnsiTheme="minorHAnsi" w:cs="Arial"/>
                <w:i/>
              </w:rPr>
              <w:t>Type in a response to each item in the space immediately below it.</w:t>
            </w:r>
          </w:p>
        </w:tc>
      </w:tr>
      <w:tr w:rsidR="003D36CA" w:rsidRPr="00D06352" w14:paraId="4CD1C71F" w14:textId="77777777" w:rsidTr="00940D6F">
        <w:trPr>
          <w:trHeight w:val="418"/>
        </w:trPr>
        <w:tc>
          <w:tcPr>
            <w:tcW w:w="10080" w:type="dxa"/>
            <w:shd w:val="clear" w:color="auto" w:fill="F3F3F3"/>
            <w:vAlign w:val="center"/>
          </w:tcPr>
          <w:p w14:paraId="5DBA3D62" w14:textId="49C72B30" w:rsidR="003D36CA" w:rsidRPr="00D06352" w:rsidRDefault="003D36CA" w:rsidP="00940D6F">
            <w:pPr>
              <w:rPr>
                <w:rFonts w:asciiTheme="minorHAnsi" w:hAnsiTheme="minorHAnsi" w:cs="Arial"/>
                <w:i/>
              </w:rPr>
            </w:pPr>
            <w:r w:rsidRPr="00D06352">
              <w:rPr>
                <w:rFonts w:asciiTheme="minorHAnsi" w:hAnsiTheme="minorHAnsi" w:cs="Arial"/>
                <w:b/>
                <w:color w:val="0000FF"/>
              </w:rPr>
              <w:t xml:space="preserve">Entity Relationship (Tables, Fields, Keys, Constraints, Triggers, etc.):  </w:t>
            </w:r>
            <w:r w:rsidRPr="00D06352">
              <w:rPr>
                <w:rFonts w:asciiTheme="minorHAnsi" w:hAnsiTheme="minorHAnsi" w:cs="Arial"/>
                <w:i/>
              </w:rPr>
              <w:t>Identify specific data structures needed.</w:t>
            </w:r>
          </w:p>
        </w:tc>
      </w:tr>
      <w:tr w:rsidR="003D36CA" w:rsidRPr="00D06352" w14:paraId="171777C6" w14:textId="77777777" w:rsidTr="00940D6F">
        <w:trPr>
          <w:trHeight w:val="418"/>
        </w:trPr>
        <w:tc>
          <w:tcPr>
            <w:tcW w:w="10080" w:type="dxa"/>
            <w:vAlign w:val="center"/>
          </w:tcPr>
          <w:p w14:paraId="32703E6C" w14:textId="3CAB9286" w:rsidR="003D36CA" w:rsidRPr="00D06352" w:rsidRDefault="003D36CA" w:rsidP="00D14BFA">
            <w:pPr>
              <w:pStyle w:val="CovFormText"/>
              <w:spacing w:before="40"/>
              <w:rPr>
                <w:rFonts w:asciiTheme="minorHAnsi" w:hAnsiTheme="minorHAnsi" w:cs="Arial"/>
                <w:noProof w:val="0"/>
                <w:sz w:val="24"/>
              </w:rPr>
            </w:pPr>
            <w:r w:rsidRPr="00D06352">
              <w:rPr>
                <w:rFonts w:asciiTheme="minorHAnsi" w:hAnsiTheme="minorHAnsi" w:cs="Arial"/>
                <w:color w:val="000000"/>
                <w:sz w:val="24"/>
              </w:rPr>
              <w:t xml:space="preserve"> </w:t>
            </w:r>
            <w:r w:rsidR="00D14BFA" w:rsidRPr="00D06352">
              <w:rPr>
                <w:rFonts w:asciiTheme="minorHAnsi" w:hAnsiTheme="minorHAnsi" w:cs="Arial"/>
                <w:noProof w:val="0"/>
                <w:sz w:val="24"/>
              </w:rPr>
              <w:t>N/A – Remains the same for the existing system</w:t>
            </w:r>
            <w:r w:rsidR="0070313F" w:rsidRPr="00D06352">
              <w:rPr>
                <w:rFonts w:asciiTheme="minorHAnsi" w:hAnsiTheme="minorHAnsi" w:cs="Arial"/>
                <w:noProof w:val="0"/>
                <w:sz w:val="24"/>
              </w:rPr>
              <w:t>.</w:t>
            </w:r>
          </w:p>
        </w:tc>
      </w:tr>
      <w:tr w:rsidR="003D36CA" w:rsidRPr="00D06352" w14:paraId="029745CD" w14:textId="77777777" w:rsidTr="00940D6F">
        <w:trPr>
          <w:trHeight w:val="418"/>
        </w:trPr>
        <w:tc>
          <w:tcPr>
            <w:tcW w:w="10080" w:type="dxa"/>
            <w:shd w:val="clear" w:color="auto" w:fill="F3F3F3"/>
            <w:vAlign w:val="center"/>
          </w:tcPr>
          <w:p w14:paraId="7A5AA5CB" w14:textId="77777777" w:rsidR="003D36CA" w:rsidRPr="00D06352" w:rsidRDefault="003D36CA" w:rsidP="00940D6F">
            <w:pPr>
              <w:spacing w:before="40"/>
              <w:rPr>
                <w:rFonts w:asciiTheme="minorHAnsi" w:hAnsiTheme="minorHAnsi" w:cs="Arial"/>
                <w:i/>
              </w:rPr>
            </w:pPr>
            <w:r w:rsidRPr="00D06352">
              <w:rPr>
                <w:rFonts w:asciiTheme="minorHAnsi" w:hAnsiTheme="minorHAnsi" w:cs="Arial"/>
                <w:i/>
              </w:rPr>
              <w:t xml:space="preserve"> </w:t>
            </w:r>
            <w:r w:rsidRPr="00D06352">
              <w:rPr>
                <w:rFonts w:asciiTheme="minorHAnsi" w:hAnsiTheme="minorHAnsi" w:cs="Arial"/>
                <w:b/>
                <w:color w:val="0000FF"/>
              </w:rPr>
              <w:t xml:space="preserve">Purging and Archiving:  </w:t>
            </w:r>
            <w:r w:rsidRPr="00D06352">
              <w:rPr>
                <w:rFonts w:asciiTheme="minorHAnsi" w:hAnsiTheme="minorHAnsi" w:cs="Arial"/>
                <w:i/>
              </w:rPr>
              <w:t>Technical requirements for purging and archiving. Records Mgmt/DBAs</w:t>
            </w:r>
          </w:p>
        </w:tc>
      </w:tr>
      <w:tr w:rsidR="003D36CA" w:rsidRPr="00D06352" w14:paraId="28EC2CB1" w14:textId="77777777" w:rsidTr="00940D6F">
        <w:trPr>
          <w:trHeight w:val="418"/>
        </w:trPr>
        <w:tc>
          <w:tcPr>
            <w:tcW w:w="10080" w:type="dxa"/>
            <w:tcBorders>
              <w:bottom w:val="single" w:sz="4" w:space="0" w:color="auto"/>
            </w:tcBorders>
            <w:vAlign w:val="center"/>
          </w:tcPr>
          <w:p w14:paraId="1B9B1E75" w14:textId="7D5839BA" w:rsidR="003D36CA" w:rsidRPr="00D06352" w:rsidRDefault="00D14BFA" w:rsidP="00D14BFA">
            <w:pPr>
              <w:pStyle w:val="CovFormText"/>
              <w:spacing w:before="40"/>
              <w:rPr>
                <w:rFonts w:asciiTheme="minorHAnsi" w:hAnsiTheme="minorHAnsi" w:cs="Arial"/>
                <w:noProof w:val="0"/>
                <w:sz w:val="24"/>
              </w:rPr>
            </w:pPr>
            <w:r w:rsidRPr="00D06352">
              <w:rPr>
                <w:rFonts w:asciiTheme="minorHAnsi" w:hAnsiTheme="minorHAnsi" w:cs="Arial"/>
                <w:noProof w:val="0"/>
                <w:sz w:val="24"/>
              </w:rPr>
              <w:t>N/A – Remains the same for the existing system</w:t>
            </w:r>
            <w:r w:rsidR="0070313F" w:rsidRPr="00D06352">
              <w:rPr>
                <w:rFonts w:asciiTheme="minorHAnsi" w:hAnsiTheme="minorHAnsi" w:cs="Arial"/>
                <w:noProof w:val="0"/>
                <w:sz w:val="24"/>
              </w:rPr>
              <w:t>.</w:t>
            </w:r>
          </w:p>
        </w:tc>
      </w:tr>
      <w:tr w:rsidR="003D36CA" w:rsidRPr="00D06352" w14:paraId="1EBC2E98" w14:textId="77777777" w:rsidTr="00940D6F">
        <w:trPr>
          <w:trHeight w:val="418"/>
        </w:trPr>
        <w:tc>
          <w:tcPr>
            <w:tcW w:w="10080" w:type="dxa"/>
            <w:shd w:val="clear" w:color="auto" w:fill="F3F3F3"/>
            <w:vAlign w:val="center"/>
          </w:tcPr>
          <w:p w14:paraId="077B42BE" w14:textId="77777777" w:rsidR="003D36CA" w:rsidRPr="00D06352" w:rsidRDefault="003D36CA" w:rsidP="00940D6F">
            <w:pPr>
              <w:pStyle w:val="CovFormText"/>
              <w:spacing w:before="0"/>
              <w:rPr>
                <w:rFonts w:asciiTheme="minorHAnsi" w:hAnsiTheme="minorHAnsi" w:cs="Arial"/>
                <w:i/>
                <w:noProof w:val="0"/>
                <w:sz w:val="24"/>
              </w:rPr>
            </w:pPr>
            <w:r w:rsidRPr="00D06352">
              <w:rPr>
                <w:rFonts w:asciiTheme="minorHAnsi" w:hAnsiTheme="minorHAnsi" w:cs="Arial"/>
                <w:b/>
                <w:noProof w:val="0"/>
                <w:color w:val="0000FF"/>
                <w:sz w:val="24"/>
              </w:rPr>
              <w:t xml:space="preserve">Code definitions:  </w:t>
            </w:r>
            <w:r w:rsidRPr="00D06352">
              <w:rPr>
                <w:rFonts w:asciiTheme="minorHAnsi" w:hAnsiTheme="minorHAnsi" w:cs="Arial"/>
                <w:i/>
                <w:noProof w:val="0"/>
                <w:sz w:val="24"/>
              </w:rPr>
              <w:t>Code outline for procedures, packages and functions.</w:t>
            </w:r>
          </w:p>
        </w:tc>
      </w:tr>
      <w:tr w:rsidR="00D770DB" w:rsidRPr="00D06352" w14:paraId="32A0513E" w14:textId="77777777" w:rsidTr="00D770DB">
        <w:trPr>
          <w:trHeight w:val="418"/>
        </w:trPr>
        <w:tc>
          <w:tcPr>
            <w:tcW w:w="10080" w:type="dxa"/>
            <w:shd w:val="clear" w:color="auto" w:fill="FFFFFF" w:themeFill="background1"/>
            <w:vAlign w:val="center"/>
          </w:tcPr>
          <w:p w14:paraId="527A2312" w14:textId="6F22FB27" w:rsidR="00D770DB" w:rsidRPr="00D06352" w:rsidRDefault="00D770DB" w:rsidP="00940D6F">
            <w:pPr>
              <w:pStyle w:val="CovFormText"/>
              <w:spacing w:before="0"/>
              <w:rPr>
                <w:rFonts w:asciiTheme="minorHAnsi" w:hAnsiTheme="minorHAnsi" w:cs="Arial"/>
                <w:b/>
                <w:noProof w:val="0"/>
                <w:color w:val="0000FF"/>
                <w:sz w:val="24"/>
              </w:rPr>
            </w:pPr>
            <w:r w:rsidRPr="00D06352">
              <w:rPr>
                <w:rFonts w:asciiTheme="minorHAnsi" w:hAnsiTheme="minorHAnsi" w:cs="Calibri"/>
                <w:noProof w:val="0"/>
                <w:sz w:val="24"/>
              </w:rPr>
              <w:t>See changes below.</w:t>
            </w:r>
          </w:p>
        </w:tc>
      </w:tr>
    </w:tbl>
    <w:p w14:paraId="54833491" w14:textId="77777777" w:rsidR="00ED680A" w:rsidRPr="00D06352" w:rsidRDefault="00ED680A" w:rsidP="003D36CA">
      <w:pPr>
        <w:rPr>
          <w:rFonts w:asciiTheme="minorHAnsi" w:hAnsiTheme="minorHAnsi"/>
        </w:rPr>
      </w:pPr>
    </w:p>
    <w:tbl>
      <w:tblPr>
        <w:tblW w:w="10098" w:type="dxa"/>
        <w:tblBorders>
          <w:top w:val="single" w:sz="4" w:space="0" w:color="auto"/>
          <w:left w:val="single" w:sz="4" w:space="0" w:color="auto"/>
          <w:bottom w:val="single" w:sz="4" w:space="0" w:color="auto"/>
          <w:right w:val="single" w:sz="4" w:space="0" w:color="auto"/>
          <w:insideV w:val="single" w:sz="6" w:space="0" w:color="auto"/>
        </w:tblBorders>
        <w:shd w:val="clear" w:color="auto" w:fill="800000"/>
        <w:tblLayout w:type="fixed"/>
        <w:tblLook w:val="01E0" w:firstRow="1" w:lastRow="1" w:firstColumn="1" w:lastColumn="1" w:noHBand="0" w:noVBand="0"/>
      </w:tblPr>
      <w:tblGrid>
        <w:gridCol w:w="18"/>
        <w:gridCol w:w="10062"/>
        <w:gridCol w:w="18"/>
      </w:tblGrid>
      <w:tr w:rsidR="003D36CA" w:rsidRPr="00D06352" w14:paraId="0D9FD201" w14:textId="77777777" w:rsidTr="001D7E53">
        <w:trPr>
          <w:gridBefore w:val="1"/>
          <w:wBefore w:w="18" w:type="dxa"/>
          <w:trHeight w:val="576"/>
          <w:tblHeader/>
        </w:trPr>
        <w:tc>
          <w:tcPr>
            <w:tcW w:w="10080" w:type="dxa"/>
            <w:gridSpan w:val="2"/>
            <w:tcBorders>
              <w:top w:val="single" w:sz="4" w:space="0" w:color="auto"/>
            </w:tcBorders>
            <w:shd w:val="clear" w:color="auto" w:fill="800000"/>
          </w:tcPr>
          <w:p w14:paraId="1F2FF391" w14:textId="77777777" w:rsidR="003D36CA" w:rsidRPr="00D06352" w:rsidRDefault="003D36CA" w:rsidP="006B7B56">
            <w:pPr>
              <w:pStyle w:val="ListParagraph"/>
              <w:numPr>
                <w:ilvl w:val="0"/>
                <w:numId w:val="2"/>
              </w:numPr>
              <w:rPr>
                <w:rFonts w:asciiTheme="minorHAnsi" w:hAnsiTheme="minorHAnsi" w:cs="Arial"/>
                <w:b/>
                <w:color w:val="FFFFFF"/>
              </w:rPr>
            </w:pPr>
            <w:r w:rsidRPr="00D06352">
              <w:rPr>
                <w:rFonts w:asciiTheme="minorHAnsi" w:hAnsiTheme="minorHAnsi" w:cs="Arial"/>
                <w:b/>
                <w:color w:val="FFFFFF"/>
              </w:rPr>
              <w:t>Scope of Work</w:t>
            </w:r>
          </w:p>
        </w:tc>
      </w:tr>
      <w:tr w:rsidR="00ED1986" w:rsidRPr="00D06352" w14:paraId="4884729F" w14:textId="77777777" w:rsidTr="001D7E53">
        <w:tblPrEx>
          <w:shd w:val="clear" w:color="auto" w:fill="auto"/>
        </w:tblPrEx>
        <w:trPr>
          <w:gridBefore w:val="1"/>
          <w:wBefore w:w="18" w:type="dxa"/>
          <w:trHeight w:val="576"/>
        </w:trPr>
        <w:tc>
          <w:tcPr>
            <w:tcW w:w="10080" w:type="dxa"/>
            <w:gridSpan w:val="2"/>
            <w:tcBorders>
              <w:top w:val="single" w:sz="4" w:space="0" w:color="auto"/>
              <w:bottom w:val="single" w:sz="4" w:space="0" w:color="auto"/>
            </w:tcBorders>
            <w:shd w:val="clear" w:color="auto" w:fill="FFFFFF" w:themeFill="background1"/>
          </w:tcPr>
          <w:p w14:paraId="675F27BD" w14:textId="7D9E806F" w:rsidR="00ED1986" w:rsidRPr="00D06352" w:rsidRDefault="00ED1986" w:rsidP="0045713E">
            <w:pPr>
              <w:keepLines/>
              <w:rPr>
                <w:rFonts w:asciiTheme="minorHAnsi" w:hAnsiTheme="minorHAnsi" w:cs="Arial"/>
                <w:i/>
              </w:rPr>
            </w:pPr>
            <w:r w:rsidRPr="00D06352">
              <w:rPr>
                <w:rFonts w:asciiTheme="minorHAnsi" w:hAnsiTheme="minorHAnsi" w:cs="Arial"/>
                <w:i/>
              </w:rPr>
              <w:t>List a brief description here of an application change within scope of the database and application changes listed below.  Insert screen shot(s) in the User Interface Changes section if appropriate.</w:t>
            </w:r>
          </w:p>
        </w:tc>
      </w:tr>
      <w:tr w:rsidR="00D46BD7" w:rsidRPr="00D06352" w14:paraId="04F5A35B"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C2D69B" w:themeFill="accent3" w:themeFillTint="99"/>
          </w:tcPr>
          <w:p w14:paraId="27550D8D" w14:textId="3467EF6C" w:rsidR="00D46BD7" w:rsidRPr="00D06352" w:rsidRDefault="003E7CA8" w:rsidP="00AF6000">
            <w:pPr>
              <w:jc w:val="both"/>
              <w:rPr>
                <w:rFonts w:asciiTheme="minorHAnsi" w:hAnsiTheme="minorHAnsi"/>
                <w:b/>
                <w:color w:val="984806" w:themeColor="accent6" w:themeShade="80"/>
              </w:rPr>
            </w:pPr>
            <w:r w:rsidRPr="00D06352">
              <w:rPr>
                <w:rFonts w:asciiTheme="minorHAnsi" w:hAnsiTheme="minorHAnsi"/>
                <w:b/>
                <w:color w:val="984806" w:themeColor="accent6" w:themeShade="80"/>
              </w:rPr>
              <w:lastRenderedPageBreak/>
              <w:t xml:space="preserve">Following </w:t>
            </w:r>
            <w:r w:rsidR="00D46BD7" w:rsidRPr="00D06352">
              <w:rPr>
                <w:rFonts w:asciiTheme="minorHAnsi" w:hAnsiTheme="minorHAnsi"/>
                <w:b/>
                <w:color w:val="984806" w:themeColor="accent6" w:themeShade="80"/>
              </w:rPr>
              <w:t xml:space="preserve">changes will be </w:t>
            </w:r>
            <w:r w:rsidR="00F05E8C" w:rsidRPr="00D06352">
              <w:rPr>
                <w:rFonts w:asciiTheme="minorHAnsi" w:hAnsiTheme="minorHAnsi"/>
                <w:b/>
                <w:color w:val="984806" w:themeColor="accent6" w:themeShade="80"/>
              </w:rPr>
              <w:t>implemented in</w:t>
            </w:r>
            <w:r w:rsidR="00D46BD7" w:rsidRPr="00D06352">
              <w:rPr>
                <w:rFonts w:asciiTheme="minorHAnsi" w:hAnsiTheme="minorHAnsi"/>
                <w:b/>
                <w:color w:val="984806" w:themeColor="accent6" w:themeShade="80"/>
              </w:rPr>
              <w:t xml:space="preserve"> the</w:t>
            </w:r>
            <w:r w:rsidR="00D77968" w:rsidRPr="00D06352">
              <w:rPr>
                <w:rFonts w:asciiTheme="minorHAnsi" w:hAnsiTheme="minorHAnsi"/>
                <w:b/>
                <w:color w:val="984806" w:themeColor="accent6" w:themeShade="80"/>
              </w:rPr>
              <w:t xml:space="preserve"> </w:t>
            </w:r>
            <w:r w:rsidR="00AF6000" w:rsidRPr="00D06352">
              <w:rPr>
                <w:rFonts w:asciiTheme="minorHAnsi" w:hAnsiTheme="minorHAnsi"/>
                <w:b/>
                <w:color w:val="984806" w:themeColor="accent6" w:themeShade="80"/>
              </w:rPr>
              <w:t>International Certification System</w:t>
            </w:r>
            <w:r w:rsidR="00D77968" w:rsidRPr="00D06352">
              <w:rPr>
                <w:rFonts w:asciiTheme="minorHAnsi" w:hAnsiTheme="minorHAnsi"/>
                <w:b/>
                <w:color w:val="984806" w:themeColor="accent6" w:themeShade="80"/>
              </w:rPr>
              <w:t xml:space="preserve"> Tool</w:t>
            </w:r>
            <w:r w:rsidR="00D46BD7" w:rsidRPr="00D06352">
              <w:rPr>
                <w:rFonts w:asciiTheme="minorHAnsi" w:hAnsiTheme="minorHAnsi"/>
                <w:b/>
                <w:color w:val="984806" w:themeColor="accent6" w:themeShade="80"/>
              </w:rPr>
              <w:t>.</w:t>
            </w:r>
          </w:p>
        </w:tc>
      </w:tr>
      <w:tr w:rsidR="00EC4FC2" w:rsidRPr="00D06352" w14:paraId="1DF117EE" w14:textId="77777777" w:rsidTr="00DB05D9">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6826E6FE" w14:textId="4BF19909" w:rsidR="00EC4FC2" w:rsidRPr="00D06352" w:rsidRDefault="007C68AB" w:rsidP="000B3743">
            <w:pPr>
              <w:pStyle w:val="ListParagraph"/>
              <w:numPr>
                <w:ilvl w:val="0"/>
                <w:numId w:val="7"/>
              </w:numPr>
              <w:spacing w:before="60" w:beforeAutospacing="0" w:after="60" w:afterAutospacing="0"/>
              <w:jc w:val="both"/>
              <w:rPr>
                <w:rFonts w:asciiTheme="minorHAnsi" w:hAnsiTheme="minorHAnsi" w:cs="Arial"/>
              </w:rPr>
            </w:pPr>
            <w:r w:rsidRPr="00D06352">
              <w:rPr>
                <w:rFonts w:asciiTheme="minorHAnsi" w:hAnsiTheme="minorHAnsi" w:cs="Arial"/>
              </w:rPr>
              <w:t>Remove the ICS.Database</w:t>
            </w:r>
            <w:r w:rsidR="00EC4FC2" w:rsidRPr="00D06352">
              <w:rPr>
                <w:rFonts w:asciiTheme="minorHAnsi" w:hAnsiTheme="minorHAnsi" w:cs="Arial"/>
              </w:rPr>
              <w:t xml:space="preserve"> </w:t>
            </w:r>
            <w:r w:rsidR="005F45AE" w:rsidRPr="00D06352">
              <w:rPr>
                <w:rFonts w:asciiTheme="minorHAnsi" w:hAnsiTheme="minorHAnsi" w:cs="Arial"/>
              </w:rPr>
              <w:t>project</w:t>
            </w:r>
            <w:r w:rsidR="00431828" w:rsidRPr="00D06352">
              <w:rPr>
                <w:rFonts w:asciiTheme="minorHAnsi" w:hAnsiTheme="minorHAnsi" w:cs="Arial"/>
              </w:rPr>
              <w:t xml:space="preserve"> from the solution.</w:t>
            </w:r>
          </w:p>
          <w:p w14:paraId="42DC1257" w14:textId="77777777" w:rsidR="00907FCE" w:rsidRPr="00D06352" w:rsidRDefault="00907FCE" w:rsidP="000B3743">
            <w:pPr>
              <w:pStyle w:val="ListParagraph"/>
              <w:numPr>
                <w:ilvl w:val="0"/>
                <w:numId w:val="7"/>
              </w:numPr>
              <w:spacing w:before="60" w:beforeAutospacing="0" w:after="60" w:afterAutospacing="0"/>
              <w:jc w:val="both"/>
              <w:rPr>
                <w:rFonts w:asciiTheme="minorHAnsi" w:hAnsiTheme="minorHAnsi" w:cs="Arial"/>
              </w:rPr>
            </w:pPr>
            <w:r w:rsidRPr="00D06352">
              <w:rPr>
                <w:rFonts w:asciiTheme="minorHAnsi" w:hAnsiTheme="minorHAnsi" w:cs="Arial"/>
              </w:rPr>
              <w:t>Remove all TRACS related DLL’s from the solution and Fix the build issues.</w:t>
            </w:r>
          </w:p>
          <w:p w14:paraId="5712B6DC" w14:textId="0730D6E0" w:rsidR="00645607" w:rsidRPr="00D06352" w:rsidRDefault="00431828" w:rsidP="000B3743">
            <w:pPr>
              <w:pStyle w:val="ListParagraph"/>
              <w:numPr>
                <w:ilvl w:val="0"/>
                <w:numId w:val="7"/>
              </w:numPr>
              <w:spacing w:before="60" w:beforeAutospacing="0" w:after="60" w:afterAutospacing="0"/>
              <w:jc w:val="both"/>
              <w:rPr>
                <w:rFonts w:asciiTheme="minorHAnsi" w:hAnsiTheme="minorHAnsi" w:cs="Arial"/>
              </w:rPr>
            </w:pPr>
            <w:r w:rsidRPr="00D06352">
              <w:rPr>
                <w:rFonts w:asciiTheme="minorHAnsi" w:hAnsiTheme="minorHAnsi" w:cs="Arial"/>
              </w:rPr>
              <w:t xml:space="preserve">Jill has provided Business.vb file, Rename the file to </w:t>
            </w:r>
            <w:r w:rsidRPr="00D06352">
              <w:rPr>
                <w:rFonts w:asciiTheme="minorHAnsi" w:hAnsiTheme="minorHAnsi" w:cs="Arial"/>
                <w:b/>
              </w:rPr>
              <w:t>TireTests.vb</w:t>
            </w:r>
            <w:r w:rsidRPr="00D06352">
              <w:rPr>
                <w:rFonts w:asciiTheme="minorHAnsi" w:hAnsiTheme="minorHAnsi" w:cs="Arial"/>
              </w:rPr>
              <w:t xml:space="preserve"> and </w:t>
            </w:r>
            <w:r w:rsidR="00AD3B81" w:rsidRPr="00D06352">
              <w:rPr>
                <w:rFonts w:asciiTheme="minorHAnsi" w:hAnsiTheme="minorHAnsi" w:cs="Arial"/>
              </w:rPr>
              <w:t>add this file in</w:t>
            </w:r>
            <w:r w:rsidR="008A2730" w:rsidRPr="00D06352">
              <w:rPr>
                <w:rFonts w:asciiTheme="minorHAnsi" w:hAnsiTheme="minorHAnsi" w:cs="Arial"/>
              </w:rPr>
              <w:t xml:space="preserve"> </w:t>
            </w:r>
            <w:r w:rsidR="008A2730" w:rsidRPr="00D06352">
              <w:rPr>
                <w:rFonts w:asciiTheme="minorHAnsi" w:hAnsiTheme="minorHAnsi" w:cs="Arial"/>
                <w:b/>
              </w:rPr>
              <w:t>ICS.DataAccess</w:t>
            </w:r>
            <w:r w:rsidR="008A2730" w:rsidRPr="00D06352">
              <w:rPr>
                <w:rFonts w:asciiTheme="minorHAnsi" w:hAnsiTheme="minorHAnsi" w:cs="Arial"/>
              </w:rPr>
              <w:t xml:space="preserve"> project. Remove</w:t>
            </w:r>
            <w:r w:rsidRPr="00D06352">
              <w:rPr>
                <w:rFonts w:asciiTheme="minorHAnsi" w:hAnsiTheme="minorHAnsi" w:cs="Arial"/>
              </w:rPr>
              <w:t xml:space="preserve"> the commented code that is no longer needed. </w:t>
            </w:r>
            <w:r w:rsidR="00E7746A" w:rsidRPr="00D06352">
              <w:rPr>
                <w:rFonts w:asciiTheme="minorHAnsi" w:hAnsiTheme="minorHAnsi" w:cs="Arial"/>
              </w:rPr>
              <w:t>Implement code standardization.</w:t>
            </w:r>
          </w:p>
          <w:p w14:paraId="0E88D287" w14:textId="0FD842D8" w:rsidR="00907FCE" w:rsidRPr="00D06352" w:rsidRDefault="009E27BA" w:rsidP="000B3743">
            <w:pPr>
              <w:pStyle w:val="ListParagraph"/>
              <w:numPr>
                <w:ilvl w:val="0"/>
                <w:numId w:val="7"/>
              </w:numPr>
              <w:spacing w:before="60" w:beforeAutospacing="0" w:after="60" w:afterAutospacing="0"/>
              <w:jc w:val="both"/>
              <w:rPr>
                <w:rFonts w:asciiTheme="minorHAnsi" w:hAnsiTheme="minorHAnsi" w:cs="Arial"/>
              </w:rPr>
            </w:pPr>
            <w:r w:rsidRPr="00D06352">
              <w:rPr>
                <w:rFonts w:asciiTheme="minorHAnsi" w:hAnsiTheme="minorHAnsi" w:cs="Arial"/>
              </w:rPr>
              <w:t xml:space="preserve">Modify the below methods of DataDepository.vb class exists </w:t>
            </w:r>
            <w:r w:rsidRPr="00D06352">
              <w:rPr>
                <w:rFonts w:asciiTheme="minorHAnsi" w:hAnsiTheme="minorHAnsi" w:cs="Arial"/>
                <w:b/>
              </w:rPr>
              <w:t>in ICS.</w:t>
            </w:r>
            <w:r w:rsidR="005B1179" w:rsidRPr="00D06352">
              <w:rPr>
                <w:rFonts w:asciiTheme="minorHAnsi" w:hAnsiTheme="minorHAnsi" w:cs="Arial"/>
                <w:b/>
              </w:rPr>
              <w:t>DepositoryTender</w:t>
            </w:r>
            <w:r w:rsidR="005B1179" w:rsidRPr="00D06352">
              <w:rPr>
                <w:rFonts w:asciiTheme="minorHAnsi" w:hAnsiTheme="minorHAnsi" w:cs="Arial"/>
              </w:rPr>
              <w:t xml:space="preserve"> project to use</w:t>
            </w:r>
            <w:r w:rsidRPr="00D06352">
              <w:rPr>
                <w:rFonts w:asciiTheme="minorHAnsi" w:hAnsiTheme="minorHAnsi" w:cs="Arial"/>
              </w:rPr>
              <w:t xml:space="preserve"> TireTests.vb methods instead of TRACSSupportBLL.Business methods.</w:t>
            </w:r>
          </w:p>
          <w:p w14:paraId="11AB7098" w14:textId="51A7610C" w:rsidR="009E27BA" w:rsidRPr="00D06352" w:rsidRDefault="000B3743" w:rsidP="002A78F4">
            <w:pPr>
              <w:pStyle w:val="ListParagraph"/>
              <w:spacing w:line="276" w:lineRule="auto"/>
              <w:jc w:val="both"/>
              <w:rPr>
                <w:rFonts w:asciiTheme="minorHAnsi" w:hAnsiTheme="minorHAnsi"/>
              </w:rPr>
            </w:pPr>
            <w:r w:rsidRPr="00D06352">
              <w:rPr>
                <w:rFonts w:asciiTheme="minorHAnsi" w:hAnsiTheme="minorHAnsi"/>
              </w:rPr>
              <w:t xml:space="preserve">                 </w:t>
            </w:r>
            <w:r w:rsidR="009E27BA" w:rsidRPr="00D06352">
              <w:rPr>
                <w:rFonts w:asciiTheme="minorHAnsi" w:hAnsiTheme="minorHAnsi"/>
              </w:rPr>
              <w:t xml:space="preserve"> GetTRACSData,</w:t>
            </w:r>
          </w:p>
          <w:p w14:paraId="3DB0D1FB" w14:textId="234FA383" w:rsidR="009E27BA" w:rsidRPr="00D06352" w:rsidRDefault="009E27BA" w:rsidP="002A78F4">
            <w:pPr>
              <w:pStyle w:val="ListParagraph"/>
              <w:spacing w:line="276" w:lineRule="auto"/>
              <w:jc w:val="both"/>
              <w:rPr>
                <w:rFonts w:asciiTheme="minorHAnsi" w:hAnsiTheme="minorHAnsi"/>
              </w:rPr>
            </w:pPr>
            <w:r w:rsidRPr="00D06352">
              <w:rPr>
                <w:rFonts w:asciiTheme="minorHAnsi" w:hAnsiTheme="minorHAnsi"/>
              </w:rPr>
              <w:t xml:space="preserve">                     GetRequestedTests,</w:t>
            </w:r>
          </w:p>
          <w:p w14:paraId="28816896" w14:textId="4140A94A" w:rsidR="009E27BA" w:rsidRPr="00D06352" w:rsidRDefault="009E27BA" w:rsidP="002A78F4">
            <w:pPr>
              <w:pStyle w:val="ListParagraph"/>
              <w:spacing w:line="276" w:lineRule="auto"/>
              <w:jc w:val="both"/>
              <w:rPr>
                <w:rFonts w:asciiTheme="minorHAnsi" w:hAnsiTheme="minorHAnsi"/>
              </w:rPr>
            </w:pPr>
            <w:r w:rsidRPr="00D06352">
              <w:rPr>
                <w:rFonts w:asciiTheme="minorHAnsi" w:hAnsiTheme="minorHAnsi"/>
              </w:rPr>
              <w:t xml:space="preserve">                     GetProductData_SKUTRACS</w:t>
            </w:r>
          </w:p>
          <w:p w14:paraId="6CD02D01" w14:textId="011B9C6A" w:rsidR="00645607" w:rsidRPr="00D06352" w:rsidRDefault="00E41E56" w:rsidP="000B3743">
            <w:pPr>
              <w:pStyle w:val="ListParagraph"/>
              <w:numPr>
                <w:ilvl w:val="0"/>
                <w:numId w:val="7"/>
              </w:numPr>
              <w:spacing w:before="60" w:beforeAutospacing="0" w:after="60" w:afterAutospacing="0"/>
              <w:jc w:val="both"/>
              <w:rPr>
                <w:rFonts w:asciiTheme="minorHAnsi" w:hAnsiTheme="minorHAnsi" w:cs="Arial"/>
              </w:rPr>
            </w:pPr>
            <w:r w:rsidRPr="00D06352">
              <w:rPr>
                <w:rFonts w:asciiTheme="minorHAnsi" w:hAnsiTheme="minorHAnsi" w:cs="Arial"/>
              </w:rPr>
              <w:t>Add</w:t>
            </w:r>
            <w:r w:rsidR="00645607" w:rsidRPr="00D06352">
              <w:rPr>
                <w:rFonts w:asciiTheme="minorHAnsi" w:hAnsiTheme="minorHAnsi" w:cs="Arial"/>
              </w:rPr>
              <w:t xml:space="preserve"> the</w:t>
            </w:r>
            <w:r w:rsidRPr="00D06352">
              <w:rPr>
                <w:rFonts w:asciiTheme="minorHAnsi" w:hAnsiTheme="minorHAnsi" w:cs="Arial"/>
              </w:rPr>
              <w:t xml:space="preserve"> below</w:t>
            </w:r>
            <w:r w:rsidR="00645607" w:rsidRPr="00D06352">
              <w:rPr>
                <w:rFonts w:asciiTheme="minorHAnsi" w:hAnsiTheme="minorHAnsi" w:cs="Arial"/>
              </w:rPr>
              <w:t xml:space="preserve"> three .xsd</w:t>
            </w:r>
            <w:r w:rsidR="00AD3B81" w:rsidRPr="00D06352">
              <w:rPr>
                <w:rFonts w:asciiTheme="minorHAnsi" w:hAnsiTheme="minorHAnsi" w:cs="Arial"/>
              </w:rPr>
              <w:t>’s</w:t>
            </w:r>
            <w:r w:rsidR="00645607" w:rsidRPr="00D06352">
              <w:rPr>
                <w:rFonts w:asciiTheme="minorHAnsi" w:hAnsiTheme="minorHAnsi" w:cs="Arial"/>
              </w:rPr>
              <w:t xml:space="preserve"> from TRACSSharedDatasets to </w:t>
            </w:r>
            <w:r w:rsidR="00645607" w:rsidRPr="00D06352">
              <w:rPr>
                <w:rFonts w:asciiTheme="minorHAnsi" w:hAnsiTheme="minorHAnsi" w:cs="Arial"/>
                <w:b/>
              </w:rPr>
              <w:t>ICS.Datasets</w:t>
            </w:r>
            <w:r w:rsidR="00AD3B81" w:rsidRPr="00D06352">
              <w:rPr>
                <w:rFonts w:asciiTheme="minorHAnsi" w:hAnsiTheme="minorHAnsi" w:cs="Arial"/>
              </w:rPr>
              <w:t xml:space="preserve"> </w:t>
            </w:r>
            <w:r w:rsidR="005B1179" w:rsidRPr="00D06352">
              <w:rPr>
                <w:rFonts w:asciiTheme="minorHAnsi" w:hAnsiTheme="minorHAnsi" w:cs="Arial"/>
              </w:rPr>
              <w:t>project. The</w:t>
            </w:r>
            <w:r w:rsidR="001215B7" w:rsidRPr="00D06352">
              <w:rPr>
                <w:rFonts w:asciiTheme="minorHAnsi" w:hAnsiTheme="minorHAnsi" w:cs="Arial"/>
              </w:rPr>
              <w:t xml:space="preserve">  Tracks application is available at  </w:t>
            </w:r>
            <w:r w:rsidR="001215B7" w:rsidRPr="00D06352">
              <w:rPr>
                <w:rFonts w:asciiTheme="minorHAnsi" w:hAnsiTheme="minorHAnsi" w:cs="Arial"/>
                <w:b/>
              </w:rPr>
              <w:t>Serena\dev\CTR-OPQ\TRACS_SUPPORT\</w:t>
            </w:r>
          </w:p>
          <w:p w14:paraId="095B5EE7" w14:textId="3AC3B918" w:rsidR="00645607" w:rsidRPr="00D06352" w:rsidRDefault="009E27BA" w:rsidP="002A78F4">
            <w:pPr>
              <w:pStyle w:val="ListParagraph"/>
              <w:spacing w:line="276" w:lineRule="auto"/>
              <w:jc w:val="both"/>
              <w:rPr>
                <w:rFonts w:asciiTheme="minorHAnsi" w:hAnsiTheme="minorHAnsi"/>
              </w:rPr>
            </w:pPr>
            <w:r w:rsidRPr="00D06352">
              <w:rPr>
                <w:rFonts w:asciiTheme="minorHAnsi" w:hAnsiTheme="minorHAnsi"/>
              </w:rPr>
              <w:t xml:space="preserve">                     </w:t>
            </w:r>
            <w:r w:rsidR="00645607" w:rsidRPr="00D06352">
              <w:rPr>
                <w:rFonts w:asciiTheme="minorHAnsi" w:hAnsiTheme="minorHAnsi"/>
              </w:rPr>
              <w:t>ClientRequest.xsd</w:t>
            </w:r>
          </w:p>
          <w:p w14:paraId="115467D0" w14:textId="1014A9F2" w:rsidR="00645607" w:rsidRPr="00D06352" w:rsidRDefault="00645607" w:rsidP="002A78F4">
            <w:pPr>
              <w:pStyle w:val="ListParagraph"/>
              <w:spacing w:line="276" w:lineRule="auto"/>
              <w:jc w:val="both"/>
              <w:rPr>
                <w:rFonts w:asciiTheme="minorHAnsi" w:hAnsiTheme="minorHAnsi"/>
              </w:rPr>
            </w:pPr>
            <w:r w:rsidRPr="00D06352">
              <w:rPr>
                <w:rFonts w:asciiTheme="minorHAnsi" w:hAnsiTheme="minorHAnsi"/>
              </w:rPr>
              <w:t xml:space="preserve">                     SKUtoICSDataset.xsd</w:t>
            </w:r>
          </w:p>
          <w:p w14:paraId="6E1F4A43" w14:textId="0816B5A4" w:rsidR="00645607" w:rsidRPr="00D06352" w:rsidRDefault="00645607" w:rsidP="002A78F4">
            <w:pPr>
              <w:pStyle w:val="ListParagraph"/>
              <w:spacing w:line="276" w:lineRule="auto"/>
              <w:jc w:val="both"/>
              <w:rPr>
                <w:rFonts w:asciiTheme="minorHAnsi" w:hAnsiTheme="minorHAnsi"/>
              </w:rPr>
            </w:pPr>
            <w:r w:rsidRPr="00D06352">
              <w:rPr>
                <w:rFonts w:asciiTheme="minorHAnsi" w:hAnsiTheme="minorHAnsi"/>
              </w:rPr>
              <w:t xml:space="preserve">                     TRACStoICSDataset.xsd</w:t>
            </w:r>
          </w:p>
          <w:p w14:paraId="6439AA51" w14:textId="3154CF45" w:rsidR="009E27BA" w:rsidRPr="00D06352" w:rsidRDefault="009E27BA" w:rsidP="000B3743">
            <w:pPr>
              <w:pStyle w:val="ListParagraph"/>
              <w:numPr>
                <w:ilvl w:val="0"/>
                <w:numId w:val="7"/>
              </w:numPr>
              <w:spacing w:before="60" w:beforeAutospacing="0" w:after="60" w:afterAutospacing="0"/>
              <w:jc w:val="both"/>
              <w:rPr>
                <w:rFonts w:asciiTheme="minorHAnsi" w:hAnsiTheme="minorHAnsi"/>
              </w:rPr>
            </w:pPr>
            <w:r w:rsidRPr="00D06352">
              <w:rPr>
                <w:rFonts w:asciiTheme="minorHAnsi" w:hAnsiTheme="minorHAnsi"/>
              </w:rPr>
              <w:t xml:space="preserve"> </w:t>
            </w:r>
            <w:r w:rsidRPr="00D06352">
              <w:rPr>
                <w:rFonts w:asciiTheme="minorHAnsi" w:hAnsiTheme="minorHAnsi" w:cs="Arial"/>
              </w:rPr>
              <w:t xml:space="preserve">Add new function to CertificationDALC.vb in </w:t>
            </w:r>
            <w:r w:rsidRPr="00D06352">
              <w:rPr>
                <w:rFonts w:asciiTheme="minorHAnsi" w:hAnsiTheme="minorHAnsi" w:cs="Arial"/>
                <w:b/>
              </w:rPr>
              <w:t>ICS.DataAccess</w:t>
            </w:r>
            <w:r w:rsidRPr="00D06352">
              <w:rPr>
                <w:rFonts w:asciiTheme="minorHAnsi" w:hAnsiTheme="minorHAnsi" w:cs="Arial"/>
              </w:rPr>
              <w:t xml:space="preserve"> called GetProductInfo. This will need to call new stored procedure in ICS_PROCS schema</w:t>
            </w:r>
            <w:r w:rsidR="00542415" w:rsidRPr="00D06352">
              <w:rPr>
                <w:rFonts w:asciiTheme="minorHAnsi" w:hAnsiTheme="minorHAnsi" w:cs="Arial"/>
              </w:rPr>
              <w:t>. Update the calls to match the other procedures in ICS.DataAccess CertificationDalc.vb, with appropriate error handling. Highlighted areas will definitely need changed to use ICS.DATASETS, where the TRACS .xsd files will go.</w:t>
            </w:r>
          </w:p>
          <w:tbl>
            <w:tblPr>
              <w:tblStyle w:val="TableGrid"/>
              <w:tblW w:w="8917" w:type="dxa"/>
              <w:tblInd w:w="592" w:type="dxa"/>
              <w:tblLayout w:type="fixed"/>
              <w:tblLook w:val="04A0" w:firstRow="1" w:lastRow="0" w:firstColumn="1" w:lastColumn="0" w:noHBand="0" w:noVBand="1"/>
            </w:tblPr>
            <w:tblGrid>
              <w:gridCol w:w="8917"/>
            </w:tblGrid>
            <w:tr w:rsidR="00DC4EA3" w:rsidRPr="00D06352" w14:paraId="703E2117" w14:textId="77777777" w:rsidTr="00DC4EA3">
              <w:trPr>
                <w:trHeight w:val="1905"/>
              </w:trPr>
              <w:tc>
                <w:tcPr>
                  <w:tcW w:w="8917" w:type="dxa"/>
                </w:tcPr>
                <w:p w14:paraId="24A857EB"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8000"/>
                    </w:rPr>
                    <w:t>''' </w:t>
                  </w:r>
                  <w:r w:rsidRPr="00D06352">
                    <w:rPr>
                      <w:rFonts w:asciiTheme="minorHAnsi" w:hAnsiTheme="minorHAnsi" w:cs="Courier New"/>
                      <w:color w:val="808080"/>
                    </w:rPr>
                    <w:t>&lt;summary&gt;</w:t>
                  </w:r>
                </w:p>
                <w:p w14:paraId="6941A098"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8000"/>
                    </w:rPr>
                    <w:t>''' Get Product Data</w:t>
                  </w:r>
                </w:p>
                <w:p w14:paraId="15BAD956"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8000"/>
                    </w:rPr>
                    <w:t>''' </w:t>
                  </w:r>
                  <w:r w:rsidRPr="00D06352">
                    <w:rPr>
                      <w:rFonts w:asciiTheme="minorHAnsi" w:hAnsiTheme="minorHAnsi" w:cs="Courier New"/>
                      <w:color w:val="808080"/>
                    </w:rPr>
                    <w:t>&lt;/summary&gt;</w:t>
                  </w:r>
                </w:p>
                <w:p w14:paraId="3C308438"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8000"/>
                    </w:rPr>
                    <w:t>''' </w:t>
                  </w:r>
                  <w:r w:rsidRPr="00D06352">
                    <w:rPr>
                      <w:rFonts w:asciiTheme="minorHAnsi" w:hAnsiTheme="minorHAnsi" w:cs="Courier New"/>
                      <w:color w:val="808080"/>
                    </w:rPr>
                    <w:t>&lt;param name="strSKU"&gt;</w:t>
                  </w:r>
                  <w:r w:rsidRPr="00D06352">
                    <w:rPr>
                      <w:rFonts w:asciiTheme="minorHAnsi" w:hAnsiTheme="minorHAnsi" w:cs="Courier New"/>
                      <w:color w:val="008000"/>
                    </w:rPr>
                    <w:t>strSKU</w:t>
                  </w:r>
                  <w:r w:rsidRPr="00D06352">
                    <w:rPr>
                      <w:rFonts w:asciiTheme="minorHAnsi" w:hAnsiTheme="minorHAnsi" w:cs="Courier New"/>
                      <w:color w:val="808080"/>
                    </w:rPr>
                    <w:t>&lt;/param&gt;</w:t>
                  </w:r>
                </w:p>
                <w:p w14:paraId="2C4D393A"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8000"/>
                    </w:rPr>
                    <w:t>''' </w:t>
                  </w:r>
                  <w:r w:rsidRPr="00D06352">
                    <w:rPr>
                      <w:rFonts w:asciiTheme="minorHAnsi" w:hAnsiTheme="minorHAnsi" w:cs="Courier New"/>
                      <w:color w:val="808080"/>
                    </w:rPr>
                    <w:t>&lt;param name="blnSuccess"&gt;</w:t>
                  </w:r>
                  <w:r w:rsidRPr="00D06352">
                    <w:rPr>
                      <w:rFonts w:asciiTheme="minorHAnsi" w:hAnsiTheme="minorHAnsi" w:cs="Courier New"/>
                      <w:color w:val="008000"/>
                    </w:rPr>
                    <w:t>blnSuccess</w:t>
                  </w:r>
                  <w:r w:rsidRPr="00D06352">
                    <w:rPr>
                      <w:rFonts w:asciiTheme="minorHAnsi" w:hAnsiTheme="minorHAnsi" w:cs="Courier New"/>
                      <w:color w:val="808080"/>
                    </w:rPr>
                    <w:t>&lt;/param&gt;</w:t>
                  </w:r>
                </w:p>
                <w:p w14:paraId="29993A97"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8000"/>
                    </w:rPr>
                    <w:t>''' </w:t>
                  </w:r>
                  <w:r w:rsidRPr="00D06352">
                    <w:rPr>
                      <w:rFonts w:asciiTheme="minorHAnsi" w:hAnsiTheme="minorHAnsi" w:cs="Courier New"/>
                      <w:color w:val="808080"/>
                    </w:rPr>
                    <w:t>&lt;returns&gt;&lt;/returns&gt;</w:t>
                  </w:r>
                </w:p>
                <w:p w14:paraId="7669887F"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8000"/>
                    </w:rPr>
                    <w:t>''' </w:t>
                  </w:r>
                  <w:r w:rsidRPr="00D06352">
                    <w:rPr>
                      <w:rFonts w:asciiTheme="minorHAnsi" w:hAnsiTheme="minorHAnsi" w:cs="Courier New"/>
                      <w:color w:val="808080"/>
                    </w:rPr>
                    <w:t>&lt;remarks&gt;&lt;/remarks&gt;</w:t>
                  </w:r>
                </w:p>
                <w:p w14:paraId="49A66194"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00FF"/>
                    </w:rPr>
                    <w:t>Public</w:t>
                  </w:r>
                  <w:r w:rsidRPr="00D06352">
                    <w:rPr>
                      <w:rFonts w:asciiTheme="minorHAnsi" w:hAnsiTheme="minorHAnsi" w:cs="Courier New"/>
                      <w:color w:val="000000"/>
                    </w:rPr>
                    <w:t> </w:t>
                  </w:r>
                  <w:r w:rsidRPr="00D06352">
                    <w:rPr>
                      <w:rFonts w:asciiTheme="minorHAnsi" w:hAnsiTheme="minorHAnsi" w:cs="Courier New"/>
                      <w:color w:val="0000FF"/>
                    </w:rPr>
                    <w:t>Function</w:t>
                  </w:r>
                  <w:r w:rsidRPr="00D06352">
                    <w:rPr>
                      <w:rFonts w:asciiTheme="minorHAnsi" w:hAnsiTheme="minorHAnsi" w:cs="Courier New"/>
                      <w:color w:val="000000"/>
                    </w:rPr>
                    <w:t> GetProductData(</w:t>
                  </w:r>
                  <w:r w:rsidRPr="00D06352">
                    <w:rPr>
                      <w:rFonts w:asciiTheme="minorHAnsi" w:hAnsiTheme="minorHAnsi" w:cs="Courier New"/>
                      <w:color w:val="0000FF"/>
                    </w:rPr>
                    <w:t>ByVal</w:t>
                  </w:r>
                  <w:r w:rsidRPr="00D06352">
                    <w:rPr>
                      <w:rFonts w:asciiTheme="minorHAnsi" w:hAnsiTheme="minorHAnsi" w:cs="Courier New"/>
                      <w:color w:val="000000"/>
                    </w:rPr>
                    <w:t> strSKU </w:t>
                  </w:r>
                  <w:r w:rsidRPr="00D06352">
                    <w:rPr>
                      <w:rFonts w:asciiTheme="minorHAnsi" w:hAnsiTheme="minorHAnsi" w:cs="Courier New"/>
                      <w:color w:val="0000FF"/>
                    </w:rPr>
                    <w:t>As</w:t>
                  </w:r>
                  <w:r w:rsidRPr="00D06352">
                    <w:rPr>
                      <w:rFonts w:asciiTheme="minorHAnsi" w:hAnsiTheme="minorHAnsi" w:cs="Courier New"/>
                      <w:color w:val="000000"/>
                    </w:rPr>
                    <w:t> </w:t>
                  </w:r>
                  <w:r w:rsidRPr="00D06352">
                    <w:rPr>
                      <w:rFonts w:asciiTheme="minorHAnsi" w:hAnsiTheme="minorHAnsi" w:cs="Courier New"/>
                      <w:color w:val="0000FF"/>
                    </w:rPr>
                    <w:t>String</w:t>
                  </w:r>
                  <w:r w:rsidRPr="00D06352">
                    <w:rPr>
                      <w:rFonts w:asciiTheme="minorHAnsi" w:hAnsiTheme="minorHAnsi" w:cs="Courier New"/>
                      <w:color w:val="000000"/>
                    </w:rPr>
                    <w:t>, </w:t>
                  </w:r>
                  <w:r w:rsidRPr="00D06352">
                    <w:rPr>
                      <w:rFonts w:asciiTheme="minorHAnsi" w:hAnsiTheme="minorHAnsi" w:cs="Courier New"/>
                      <w:color w:val="0000FF"/>
                    </w:rPr>
                    <w:t>ByRef</w:t>
                  </w:r>
                  <w:r w:rsidRPr="00D06352">
                    <w:rPr>
                      <w:rFonts w:asciiTheme="minorHAnsi" w:hAnsiTheme="minorHAnsi" w:cs="Courier New"/>
                      <w:color w:val="000000"/>
                    </w:rPr>
                    <w:t> blnSuccess </w:t>
                  </w:r>
                  <w:r w:rsidRPr="00D06352">
                    <w:rPr>
                      <w:rFonts w:asciiTheme="minorHAnsi" w:hAnsiTheme="minorHAnsi" w:cs="Courier New"/>
                      <w:color w:val="0000FF"/>
                    </w:rPr>
                    <w:t>As</w:t>
                  </w:r>
                  <w:r w:rsidRPr="00D06352">
                    <w:rPr>
                      <w:rFonts w:asciiTheme="minorHAnsi" w:hAnsiTheme="minorHAnsi" w:cs="Courier New"/>
                      <w:color w:val="000000"/>
                    </w:rPr>
                    <w:t> </w:t>
                  </w:r>
                  <w:r w:rsidRPr="00D06352">
                    <w:rPr>
                      <w:rFonts w:asciiTheme="minorHAnsi" w:hAnsiTheme="minorHAnsi" w:cs="Courier New"/>
                      <w:color w:val="0000FF"/>
                    </w:rPr>
                    <w:t>Boolean</w:t>
                  </w:r>
                  <w:r w:rsidRPr="00D06352">
                    <w:rPr>
                      <w:rFonts w:asciiTheme="minorHAnsi" w:hAnsiTheme="minorHAnsi" w:cs="Courier New"/>
                      <w:color w:val="000000"/>
                    </w:rPr>
                    <w:t>) </w:t>
                  </w:r>
                  <w:r w:rsidRPr="00D06352">
                    <w:rPr>
                      <w:rFonts w:asciiTheme="minorHAnsi" w:hAnsiTheme="minorHAnsi" w:cs="Courier New"/>
                      <w:color w:val="0000FF"/>
                    </w:rPr>
                    <w:lastRenderedPageBreak/>
                    <w:t>As</w:t>
                  </w:r>
                  <w:r w:rsidRPr="00D06352">
                    <w:rPr>
                      <w:rFonts w:asciiTheme="minorHAnsi" w:hAnsiTheme="minorHAnsi" w:cs="Courier New"/>
                      <w:color w:val="000000"/>
                    </w:rPr>
                    <w:t> </w:t>
                  </w:r>
                  <w:r w:rsidRPr="00D06352">
                    <w:rPr>
                      <w:rFonts w:asciiTheme="minorHAnsi" w:hAnsiTheme="minorHAnsi" w:cs="Courier New"/>
                      <w:color w:val="000000"/>
                      <w:shd w:val="clear" w:color="auto" w:fill="FFFF00"/>
                    </w:rPr>
                    <w:t>TRACSSharedDatasets</w:t>
                  </w:r>
                  <w:r w:rsidRPr="00D06352">
                    <w:rPr>
                      <w:rFonts w:asciiTheme="minorHAnsi" w:hAnsiTheme="minorHAnsi" w:cs="Courier New"/>
                      <w:color w:val="000000"/>
                    </w:rPr>
                    <w:t>.SKUtoICSDataset</w:t>
                  </w:r>
                </w:p>
                <w:p w14:paraId="0EFA44E8"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p>
                <w:p w14:paraId="32323F77"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00FF"/>
                    </w:rPr>
                    <w:t>Dim</w:t>
                  </w:r>
                  <w:r w:rsidRPr="00D06352">
                    <w:rPr>
                      <w:rFonts w:asciiTheme="minorHAnsi" w:hAnsiTheme="minorHAnsi" w:cs="Courier New"/>
                      <w:color w:val="000000"/>
                    </w:rPr>
                    <w:t> oSet </w:t>
                  </w:r>
                  <w:r w:rsidRPr="00D06352">
                    <w:rPr>
                      <w:rFonts w:asciiTheme="minorHAnsi" w:hAnsiTheme="minorHAnsi" w:cs="Courier New"/>
                      <w:color w:val="0000FF"/>
                    </w:rPr>
                    <w:t>As</w:t>
                  </w:r>
                  <w:r w:rsidRPr="00D06352">
                    <w:rPr>
                      <w:rFonts w:asciiTheme="minorHAnsi" w:hAnsiTheme="minorHAnsi" w:cs="Courier New"/>
                      <w:color w:val="000000"/>
                    </w:rPr>
                    <w:t> </w:t>
                  </w:r>
                  <w:r w:rsidRPr="00D06352">
                    <w:rPr>
                      <w:rFonts w:asciiTheme="minorHAnsi" w:hAnsiTheme="minorHAnsi" w:cs="Courier New"/>
                      <w:color w:val="0000FF"/>
                    </w:rPr>
                    <w:t>New</w:t>
                  </w:r>
                  <w:r w:rsidRPr="00D06352">
                    <w:rPr>
                      <w:rFonts w:asciiTheme="minorHAnsi" w:hAnsiTheme="minorHAnsi" w:cs="Courier New"/>
                      <w:color w:val="000000"/>
                    </w:rPr>
                    <w:t> System.Data.DataSet</w:t>
                  </w:r>
                </w:p>
                <w:p w14:paraId="4CB98123"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00FF"/>
                    </w:rPr>
                    <w:t>Dim</w:t>
                  </w:r>
                  <w:r w:rsidRPr="00D06352">
                    <w:rPr>
                      <w:rFonts w:asciiTheme="minorHAnsi" w:hAnsiTheme="minorHAnsi" w:cs="Courier New"/>
                      <w:color w:val="000000"/>
                    </w:rPr>
                    <w:t> stSKUSet </w:t>
                  </w:r>
                  <w:r w:rsidRPr="00D06352">
                    <w:rPr>
                      <w:rFonts w:asciiTheme="minorHAnsi" w:hAnsiTheme="minorHAnsi" w:cs="Courier New"/>
                      <w:color w:val="0000FF"/>
                    </w:rPr>
                    <w:t>As</w:t>
                  </w:r>
                  <w:r w:rsidRPr="00D06352">
                    <w:rPr>
                      <w:rFonts w:asciiTheme="minorHAnsi" w:hAnsiTheme="minorHAnsi" w:cs="Courier New"/>
                      <w:color w:val="000000"/>
                    </w:rPr>
                    <w:t> </w:t>
                  </w:r>
                  <w:r w:rsidRPr="00D06352">
                    <w:rPr>
                      <w:rFonts w:asciiTheme="minorHAnsi" w:hAnsiTheme="minorHAnsi" w:cs="Courier New"/>
                      <w:color w:val="0000FF"/>
                    </w:rPr>
                    <w:t>New</w:t>
                  </w:r>
                  <w:r w:rsidRPr="00D06352">
                    <w:rPr>
                      <w:rFonts w:asciiTheme="minorHAnsi" w:hAnsiTheme="minorHAnsi" w:cs="Courier New"/>
                      <w:color w:val="000000"/>
                    </w:rPr>
                    <w:t> </w:t>
                  </w:r>
                  <w:r w:rsidRPr="00D06352">
                    <w:rPr>
                      <w:rFonts w:asciiTheme="minorHAnsi" w:hAnsiTheme="minorHAnsi" w:cs="Courier New"/>
                      <w:color w:val="000000"/>
                      <w:shd w:val="clear" w:color="auto" w:fill="FFFF00"/>
                    </w:rPr>
                    <w:t>TRACSSharedDatasets</w:t>
                  </w:r>
                  <w:r w:rsidRPr="00D06352">
                    <w:rPr>
                      <w:rFonts w:asciiTheme="minorHAnsi" w:hAnsiTheme="minorHAnsi" w:cs="Courier New"/>
                      <w:color w:val="000000"/>
                    </w:rPr>
                    <w:t>.SKUtoICSDataset</w:t>
                  </w:r>
                </w:p>
                <w:p w14:paraId="039BEB71"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00FF"/>
                    </w:rPr>
                    <w:t>Dim</w:t>
                  </w:r>
                  <w:r w:rsidRPr="00D06352">
                    <w:rPr>
                      <w:rFonts w:asciiTheme="minorHAnsi" w:hAnsiTheme="minorHAnsi" w:cs="Courier New"/>
                      <w:color w:val="000000"/>
                    </w:rPr>
                    <w:t> oData </w:t>
                  </w:r>
                  <w:r w:rsidRPr="00D06352">
                    <w:rPr>
                      <w:rFonts w:asciiTheme="minorHAnsi" w:hAnsiTheme="minorHAnsi" w:cs="Courier New"/>
                      <w:color w:val="0000FF"/>
                    </w:rPr>
                    <w:t>As</w:t>
                  </w:r>
                  <w:r w:rsidRPr="00D06352">
                    <w:rPr>
                      <w:rFonts w:asciiTheme="minorHAnsi" w:hAnsiTheme="minorHAnsi" w:cs="Courier New"/>
                      <w:color w:val="000000"/>
                    </w:rPr>
                    <w:t> </w:t>
                  </w:r>
                  <w:r w:rsidRPr="00D06352">
                    <w:rPr>
                      <w:rFonts w:asciiTheme="minorHAnsi" w:hAnsiTheme="minorHAnsi" w:cs="Courier New"/>
                      <w:color w:val="000000"/>
                      <w:shd w:val="clear" w:color="auto" w:fill="FFFF00"/>
                    </w:rPr>
                    <w:t>TRACSSupportDLL.DBaseData</w:t>
                  </w:r>
                  <w:r w:rsidRPr="00D06352">
                    <w:rPr>
                      <w:rFonts w:asciiTheme="minorHAnsi" w:hAnsiTheme="minorHAnsi" w:cs="Courier New"/>
                      <w:color w:val="000000"/>
                    </w:rPr>
                    <w:t> = </w:t>
                  </w:r>
                  <w:r w:rsidRPr="00D06352">
                    <w:rPr>
                      <w:rFonts w:asciiTheme="minorHAnsi" w:hAnsiTheme="minorHAnsi" w:cs="Courier New"/>
                      <w:color w:val="0000FF"/>
                    </w:rPr>
                    <w:t>Nothing</w:t>
                  </w:r>
                </w:p>
                <w:p w14:paraId="0FA40BB8"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00FF"/>
                    </w:rPr>
                    <w:t>Try    </w:t>
                  </w:r>
                </w:p>
                <w:p w14:paraId="23625821"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00FF"/>
                    </w:rPr>
                    <w:t>If</w:t>
                  </w:r>
                  <w:r w:rsidRPr="00D06352">
                    <w:rPr>
                      <w:rFonts w:asciiTheme="minorHAnsi" w:hAnsiTheme="minorHAnsi" w:cs="Courier New"/>
                      <w:color w:val="000000"/>
                    </w:rPr>
                    <w:t> </w:t>
                  </w:r>
                  <w:r w:rsidRPr="00D06352">
                    <w:rPr>
                      <w:rFonts w:asciiTheme="minorHAnsi" w:hAnsiTheme="minorHAnsi" w:cs="Courier New"/>
                      <w:color w:val="0000FF"/>
                    </w:rPr>
                    <w:t>Not</w:t>
                  </w:r>
                  <w:r w:rsidRPr="00D06352">
                    <w:rPr>
                      <w:rFonts w:asciiTheme="minorHAnsi" w:hAnsiTheme="minorHAnsi" w:cs="Courier New"/>
                      <w:color w:val="000000"/>
                    </w:rPr>
                    <w:t> blnSuccess </w:t>
                  </w:r>
                  <w:r w:rsidRPr="00D06352">
                    <w:rPr>
                      <w:rFonts w:asciiTheme="minorHAnsi" w:hAnsiTheme="minorHAnsi" w:cs="Courier New"/>
                      <w:color w:val="0000FF"/>
                    </w:rPr>
                    <w:t>Then</w:t>
                  </w:r>
                </w:p>
                <w:p w14:paraId="0EDBAC01"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8000"/>
                    </w:rPr>
                    <w:t>'Added as per Incident # 31208 and Change Order # 6074</w:t>
                  </w:r>
                </w:p>
                <w:p w14:paraId="1C6256D1"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8000"/>
                    </w:rPr>
                    <w:t>'could not find product data from sap -- just return data from product table</w:t>
                  </w:r>
                </w:p>
                <w:p w14:paraId="03A9491A"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8000"/>
                    </w:rPr>
                    <w:t> </w:t>
                  </w:r>
                </w:p>
                <w:p w14:paraId="10660E44"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8000"/>
                    </w:rPr>
                    <w:t>'***FOR ICS UPGRADE PROJECT CHANGE TO THIS</w:t>
                  </w:r>
                </w:p>
                <w:p w14:paraId="363DF370"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oData = </w:t>
                  </w:r>
                  <w:r w:rsidRPr="00D06352">
                    <w:rPr>
                      <w:rFonts w:asciiTheme="minorHAnsi" w:hAnsiTheme="minorHAnsi" w:cs="Courier New"/>
                      <w:color w:val="0000FF"/>
                    </w:rPr>
                    <w:t>New</w:t>
                  </w:r>
                  <w:r w:rsidRPr="00D06352">
                    <w:rPr>
                      <w:rFonts w:asciiTheme="minorHAnsi" w:hAnsiTheme="minorHAnsi" w:cs="Courier New"/>
                      <w:color w:val="000000"/>
                    </w:rPr>
                    <w:t> </w:t>
                  </w:r>
                  <w:r w:rsidRPr="00D06352">
                    <w:rPr>
                      <w:rFonts w:asciiTheme="minorHAnsi" w:hAnsiTheme="minorHAnsi" w:cs="Courier New"/>
                      <w:color w:val="000000"/>
                      <w:shd w:val="clear" w:color="auto" w:fill="FFFF00"/>
                    </w:rPr>
                    <w:t>TRACSSupportDLL.DBaseData</w:t>
                  </w:r>
                </w:p>
                <w:p w14:paraId="01B0D407"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8000"/>
                    </w:rPr>
                    <w:t>'***</w:t>
                  </w:r>
                </w:p>
                <w:p w14:paraId="77C2B6D4"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oSet = oData.GetProductInfo(strSKU, blnSuccess)</w:t>
                  </w:r>
                </w:p>
                <w:p w14:paraId="03ECDC42"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00FF"/>
                    </w:rPr>
                    <w:t>If</w:t>
                  </w:r>
                  <w:r w:rsidRPr="00D06352">
                    <w:rPr>
                      <w:rFonts w:asciiTheme="minorHAnsi" w:hAnsiTheme="minorHAnsi" w:cs="Courier New"/>
                      <w:color w:val="000000"/>
                    </w:rPr>
                    <w:t> (blnSuccess) </w:t>
                  </w:r>
                  <w:r w:rsidRPr="00D06352">
                    <w:rPr>
                      <w:rFonts w:asciiTheme="minorHAnsi" w:hAnsiTheme="minorHAnsi" w:cs="Courier New"/>
                      <w:color w:val="0000FF"/>
                    </w:rPr>
                    <w:t>Then</w:t>
                  </w:r>
                </w:p>
                <w:p w14:paraId="30CA701F"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AddProductDataToTRACSData(oSet, stSKUSet)</w:t>
                  </w:r>
                </w:p>
                <w:p w14:paraId="613C2C2D"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00FF"/>
                    </w:rPr>
                    <w:t>End</w:t>
                  </w:r>
                  <w:r w:rsidRPr="00D06352">
                    <w:rPr>
                      <w:rFonts w:asciiTheme="minorHAnsi" w:hAnsiTheme="minorHAnsi" w:cs="Courier New"/>
                      <w:color w:val="000000"/>
                    </w:rPr>
                    <w:t> </w:t>
                  </w:r>
                  <w:r w:rsidRPr="00D06352">
                    <w:rPr>
                      <w:rFonts w:asciiTheme="minorHAnsi" w:hAnsiTheme="minorHAnsi" w:cs="Courier New"/>
                      <w:color w:val="0000FF"/>
                    </w:rPr>
                    <w:t>If</w:t>
                  </w:r>
                </w:p>
                <w:p w14:paraId="5C77AF29"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00FF"/>
                    </w:rPr>
                    <w:t>End</w:t>
                  </w:r>
                  <w:r w:rsidRPr="00D06352">
                    <w:rPr>
                      <w:rFonts w:asciiTheme="minorHAnsi" w:hAnsiTheme="minorHAnsi" w:cs="Courier New"/>
                      <w:color w:val="000000"/>
                    </w:rPr>
                    <w:t> </w:t>
                  </w:r>
                  <w:r w:rsidRPr="00D06352">
                    <w:rPr>
                      <w:rFonts w:asciiTheme="minorHAnsi" w:hAnsiTheme="minorHAnsi" w:cs="Courier New"/>
                      <w:color w:val="0000FF"/>
                    </w:rPr>
                    <w:t>If</w:t>
                  </w:r>
                </w:p>
                <w:p w14:paraId="7687988D"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FF"/>
                    </w:rPr>
                    <w:t> </w:t>
                  </w:r>
                </w:p>
                <w:p w14:paraId="4AF43F33"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00FF"/>
                    </w:rPr>
                    <w:t>Catch</w:t>
                  </w:r>
                  <w:r w:rsidRPr="00D06352">
                    <w:rPr>
                      <w:rFonts w:asciiTheme="minorHAnsi" w:hAnsiTheme="minorHAnsi" w:cs="Courier New"/>
                      <w:color w:val="000000"/>
                    </w:rPr>
                    <w:t> AppErr </w:t>
                  </w:r>
                  <w:r w:rsidRPr="00D06352">
                    <w:rPr>
                      <w:rFonts w:asciiTheme="minorHAnsi" w:hAnsiTheme="minorHAnsi" w:cs="Courier New"/>
                      <w:color w:val="0000FF"/>
                    </w:rPr>
                    <w:t>As</w:t>
                  </w:r>
                  <w:r w:rsidRPr="00D06352">
                    <w:rPr>
                      <w:rFonts w:asciiTheme="minorHAnsi" w:hAnsiTheme="minorHAnsi" w:cs="Courier New"/>
                      <w:color w:val="000000"/>
                    </w:rPr>
                    <w:t> Exception</w:t>
                  </w:r>
                </w:p>
                <w:p w14:paraId="1729699C"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blnSuccess = </w:t>
                  </w:r>
                  <w:r w:rsidRPr="00D06352">
                    <w:rPr>
                      <w:rFonts w:asciiTheme="minorHAnsi" w:hAnsiTheme="minorHAnsi" w:cs="Courier New"/>
                      <w:color w:val="0000FF"/>
                    </w:rPr>
                    <w:t>False</w:t>
                  </w:r>
                </w:p>
                <w:p w14:paraId="2AC55699"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00FF"/>
                    </w:rPr>
                    <w:t>Dim</w:t>
                  </w:r>
                  <w:r w:rsidRPr="00D06352">
                    <w:rPr>
                      <w:rFonts w:asciiTheme="minorHAnsi" w:hAnsiTheme="minorHAnsi" w:cs="Courier New"/>
                      <w:color w:val="000000"/>
                    </w:rPr>
                    <w:t> AppData </w:t>
                  </w:r>
                  <w:r w:rsidRPr="00D06352">
                    <w:rPr>
                      <w:rFonts w:asciiTheme="minorHAnsi" w:hAnsiTheme="minorHAnsi" w:cs="Courier New"/>
                      <w:color w:val="0000FF"/>
                    </w:rPr>
                    <w:t>As</w:t>
                  </w:r>
                  <w:r w:rsidRPr="00D06352">
                    <w:rPr>
                      <w:rFonts w:asciiTheme="minorHAnsi" w:hAnsiTheme="minorHAnsi" w:cs="Courier New"/>
                      <w:color w:val="000000"/>
                    </w:rPr>
                    <w:t> </w:t>
                  </w:r>
                  <w:r w:rsidRPr="00D06352">
                    <w:rPr>
                      <w:rFonts w:asciiTheme="minorHAnsi" w:hAnsiTheme="minorHAnsi" w:cs="Courier New"/>
                      <w:color w:val="0000FF"/>
                    </w:rPr>
                    <w:t>String</w:t>
                  </w:r>
                </w:p>
                <w:p w14:paraId="6F97E5A6"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AppData = </w:t>
                  </w:r>
                  <w:r w:rsidRPr="00D06352">
                    <w:rPr>
                      <w:rFonts w:asciiTheme="minorHAnsi" w:hAnsiTheme="minorHAnsi" w:cs="Courier New"/>
                      <w:color w:val="A31515"/>
                    </w:rPr>
                    <w:t>"SKU:"</w:t>
                  </w:r>
                  <w:r w:rsidRPr="00D06352">
                    <w:rPr>
                      <w:rFonts w:asciiTheme="minorHAnsi" w:hAnsiTheme="minorHAnsi" w:cs="Courier New"/>
                      <w:color w:val="000000"/>
                    </w:rPr>
                    <w:t> &amp; strSKU</w:t>
                  </w:r>
                </w:p>
                <w:p w14:paraId="315208BE"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AppError(AppData, AppErr)</w:t>
                  </w:r>
                </w:p>
                <w:p w14:paraId="3326292E"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00FF"/>
                    </w:rPr>
                    <w:t>Finally</w:t>
                  </w:r>
                </w:p>
                <w:p w14:paraId="5A06A07A"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oSet.Dispose()</w:t>
                  </w:r>
                </w:p>
                <w:p w14:paraId="4B474F32"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00FF"/>
                    </w:rPr>
                    <w:t>If</w:t>
                  </w:r>
                  <w:r w:rsidRPr="00D06352">
                    <w:rPr>
                      <w:rFonts w:asciiTheme="minorHAnsi" w:hAnsiTheme="minorHAnsi" w:cs="Courier New"/>
                      <w:color w:val="000000"/>
                    </w:rPr>
                    <w:t> (</w:t>
                  </w:r>
                  <w:r w:rsidRPr="00D06352">
                    <w:rPr>
                      <w:rFonts w:asciiTheme="minorHAnsi" w:hAnsiTheme="minorHAnsi" w:cs="Courier New"/>
                      <w:color w:val="0000FF"/>
                    </w:rPr>
                    <w:t>Not</w:t>
                  </w:r>
                  <w:r w:rsidRPr="00D06352">
                    <w:rPr>
                      <w:rFonts w:asciiTheme="minorHAnsi" w:hAnsiTheme="minorHAnsi" w:cs="Courier New"/>
                      <w:color w:val="000000"/>
                    </w:rPr>
                    <w:t> oData </w:t>
                  </w:r>
                  <w:r w:rsidRPr="00D06352">
                    <w:rPr>
                      <w:rFonts w:asciiTheme="minorHAnsi" w:hAnsiTheme="minorHAnsi" w:cs="Courier New"/>
                      <w:color w:val="0000FF"/>
                    </w:rPr>
                    <w:t>Is</w:t>
                  </w:r>
                  <w:r w:rsidRPr="00D06352">
                    <w:rPr>
                      <w:rFonts w:asciiTheme="minorHAnsi" w:hAnsiTheme="minorHAnsi" w:cs="Courier New"/>
                      <w:color w:val="000000"/>
                    </w:rPr>
                    <w:t> </w:t>
                  </w:r>
                  <w:r w:rsidRPr="00D06352">
                    <w:rPr>
                      <w:rFonts w:asciiTheme="minorHAnsi" w:hAnsiTheme="minorHAnsi" w:cs="Courier New"/>
                      <w:color w:val="0000FF"/>
                    </w:rPr>
                    <w:t>Nothing</w:t>
                  </w:r>
                  <w:r w:rsidRPr="00D06352">
                    <w:rPr>
                      <w:rFonts w:asciiTheme="minorHAnsi" w:hAnsiTheme="minorHAnsi" w:cs="Courier New"/>
                      <w:color w:val="000000"/>
                    </w:rPr>
                    <w:t>) </w:t>
                  </w:r>
                  <w:r w:rsidRPr="00D06352">
                    <w:rPr>
                      <w:rFonts w:asciiTheme="minorHAnsi" w:hAnsiTheme="minorHAnsi" w:cs="Courier New"/>
                      <w:color w:val="0000FF"/>
                    </w:rPr>
                    <w:t>Then</w:t>
                  </w:r>
                </w:p>
                <w:p w14:paraId="09B61A11"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oData.Dispose()</w:t>
                  </w:r>
                </w:p>
                <w:p w14:paraId="2A12BD0B"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00FF"/>
                    </w:rPr>
                    <w:t>End</w:t>
                  </w:r>
                  <w:r w:rsidRPr="00D06352">
                    <w:rPr>
                      <w:rFonts w:asciiTheme="minorHAnsi" w:hAnsiTheme="minorHAnsi" w:cs="Courier New"/>
                      <w:color w:val="000000"/>
                    </w:rPr>
                    <w:t> </w:t>
                  </w:r>
                  <w:r w:rsidRPr="00D06352">
                    <w:rPr>
                      <w:rFonts w:asciiTheme="minorHAnsi" w:hAnsiTheme="minorHAnsi" w:cs="Courier New"/>
                      <w:color w:val="0000FF"/>
                    </w:rPr>
                    <w:t>If</w:t>
                  </w:r>
                </w:p>
                <w:p w14:paraId="2BEB11AF"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00FF"/>
                    </w:rPr>
                    <w:t>End</w:t>
                  </w:r>
                  <w:r w:rsidRPr="00D06352">
                    <w:rPr>
                      <w:rFonts w:asciiTheme="minorHAnsi" w:hAnsiTheme="minorHAnsi" w:cs="Courier New"/>
                      <w:color w:val="000000"/>
                    </w:rPr>
                    <w:t> </w:t>
                  </w:r>
                  <w:r w:rsidRPr="00D06352">
                    <w:rPr>
                      <w:rFonts w:asciiTheme="minorHAnsi" w:hAnsiTheme="minorHAnsi" w:cs="Courier New"/>
                      <w:color w:val="0000FF"/>
                    </w:rPr>
                    <w:t>Try</w:t>
                  </w:r>
                </w:p>
                <w:p w14:paraId="7412335F"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FF"/>
                    </w:rPr>
                    <w:t> </w:t>
                  </w:r>
                </w:p>
                <w:p w14:paraId="7949CAAE"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lastRenderedPageBreak/>
                    <w:t>        </w:t>
                  </w:r>
                  <w:r w:rsidRPr="00D06352">
                    <w:rPr>
                      <w:rFonts w:asciiTheme="minorHAnsi" w:hAnsiTheme="minorHAnsi" w:cs="Courier New"/>
                      <w:color w:val="0000FF"/>
                    </w:rPr>
                    <w:t>Return</w:t>
                  </w:r>
                  <w:r w:rsidRPr="00D06352">
                    <w:rPr>
                      <w:rFonts w:asciiTheme="minorHAnsi" w:hAnsiTheme="minorHAnsi" w:cs="Courier New"/>
                      <w:color w:val="000000"/>
                    </w:rPr>
                    <w:t> stSKUSet</w:t>
                  </w:r>
                </w:p>
                <w:p w14:paraId="1EF16921"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p>
                <w:p w14:paraId="2E5ACA77"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s="Courier New"/>
                      <w:color w:val="000000"/>
                    </w:rPr>
                    <w:t>    </w:t>
                  </w:r>
                  <w:r w:rsidRPr="00D06352">
                    <w:rPr>
                      <w:rFonts w:asciiTheme="minorHAnsi" w:hAnsiTheme="minorHAnsi" w:cs="Courier New"/>
                      <w:color w:val="0000FF"/>
                    </w:rPr>
                    <w:t>End</w:t>
                  </w:r>
                  <w:r w:rsidRPr="00D06352">
                    <w:rPr>
                      <w:rFonts w:asciiTheme="minorHAnsi" w:hAnsiTheme="minorHAnsi" w:cs="Courier New"/>
                      <w:color w:val="000000"/>
                    </w:rPr>
                    <w:t> </w:t>
                  </w:r>
                  <w:r w:rsidRPr="00D06352">
                    <w:rPr>
                      <w:rFonts w:asciiTheme="minorHAnsi" w:hAnsiTheme="minorHAnsi" w:cs="Courier New"/>
                      <w:color w:val="0000FF"/>
                    </w:rPr>
                    <w:t>Function</w:t>
                  </w:r>
                </w:p>
                <w:p w14:paraId="6C1608E6" w14:textId="77777777" w:rsidR="00DC4EA3" w:rsidRPr="00D06352" w:rsidRDefault="00DC4EA3" w:rsidP="00DC4EA3">
                  <w:pPr>
                    <w:spacing w:before="0" w:beforeAutospacing="0" w:after="0" w:afterAutospacing="0"/>
                    <w:rPr>
                      <w:rFonts w:asciiTheme="minorHAnsi" w:hAnsiTheme="minorHAnsi"/>
                      <w:color w:val="000000"/>
                    </w:rPr>
                  </w:pPr>
                  <w:r w:rsidRPr="00D06352">
                    <w:rPr>
                      <w:rFonts w:asciiTheme="minorHAnsi" w:hAnsiTheme="minorHAnsi"/>
                      <w:color w:val="0000FF"/>
                    </w:rPr>
                    <w:t> </w:t>
                  </w:r>
                </w:p>
                <w:p w14:paraId="61D2D4E4" w14:textId="77777777" w:rsidR="00DC4EA3" w:rsidRPr="00D06352" w:rsidRDefault="00DC4EA3" w:rsidP="009E27BA">
                  <w:pPr>
                    <w:jc w:val="both"/>
                    <w:rPr>
                      <w:rFonts w:asciiTheme="minorHAnsi" w:hAnsiTheme="minorHAnsi"/>
                    </w:rPr>
                  </w:pPr>
                </w:p>
              </w:tc>
            </w:tr>
          </w:tbl>
          <w:p w14:paraId="4CA31723" w14:textId="0F104155" w:rsidR="009E27BA" w:rsidRPr="00D06352" w:rsidRDefault="00DC4EA3" w:rsidP="000B3743">
            <w:pPr>
              <w:pStyle w:val="ListParagraph"/>
              <w:numPr>
                <w:ilvl w:val="0"/>
                <w:numId w:val="7"/>
              </w:numPr>
              <w:spacing w:before="60" w:beforeAutospacing="0" w:after="60" w:afterAutospacing="0"/>
              <w:jc w:val="both"/>
              <w:rPr>
                <w:rFonts w:asciiTheme="minorHAnsi" w:hAnsiTheme="minorHAnsi" w:cs="Arial"/>
              </w:rPr>
            </w:pPr>
            <w:r w:rsidRPr="00D06352">
              <w:rPr>
                <w:rFonts w:asciiTheme="minorHAnsi" w:hAnsiTheme="minorHAnsi" w:cs="Arial"/>
              </w:rPr>
              <w:lastRenderedPageBreak/>
              <w:t>Change existing TRACSSharedDatasets references to point to ICS.Datasets.  The datasets used in ICS.DepositoryTender and ICS.Refkit</w:t>
            </w:r>
          </w:p>
          <w:p w14:paraId="64FE21C5" w14:textId="58466F70" w:rsidR="00645607" w:rsidRPr="00D06352" w:rsidRDefault="00645607" w:rsidP="000B3743">
            <w:pPr>
              <w:pStyle w:val="ListParagraph"/>
              <w:numPr>
                <w:ilvl w:val="0"/>
                <w:numId w:val="7"/>
              </w:numPr>
              <w:spacing w:before="60" w:beforeAutospacing="0" w:after="60" w:afterAutospacing="0"/>
              <w:jc w:val="both"/>
              <w:rPr>
                <w:rFonts w:asciiTheme="minorHAnsi" w:hAnsiTheme="minorHAnsi" w:cs="Arial"/>
              </w:rPr>
            </w:pPr>
            <w:r w:rsidRPr="00D06352">
              <w:rPr>
                <w:rFonts w:asciiTheme="minorHAnsi" w:hAnsiTheme="minorHAnsi" w:cs="Arial"/>
              </w:rPr>
              <w:t xml:space="preserve">Add </w:t>
            </w:r>
            <w:r w:rsidR="00BE669D" w:rsidRPr="00D06352">
              <w:rPr>
                <w:rFonts w:asciiTheme="minorHAnsi" w:hAnsiTheme="minorHAnsi" w:cs="Arial"/>
              </w:rPr>
              <w:t xml:space="preserve">new stored procedure </w:t>
            </w:r>
            <w:r w:rsidR="00907FCE" w:rsidRPr="00D06352">
              <w:rPr>
                <w:rFonts w:asciiTheme="minorHAnsi" w:hAnsiTheme="minorHAnsi" w:cs="Arial"/>
              </w:rPr>
              <w:t>ICS_MAINTENANCE.</w:t>
            </w:r>
            <w:r w:rsidRPr="00D06352">
              <w:rPr>
                <w:rFonts w:asciiTheme="minorHAnsi" w:hAnsiTheme="minorHAnsi" w:cs="Arial"/>
              </w:rPr>
              <w:t>GET_PRODUCT_INFO (ps_MATL_NUM)</w:t>
            </w:r>
            <w:r w:rsidR="00BE669D" w:rsidRPr="00D06352">
              <w:rPr>
                <w:rFonts w:asciiTheme="minorHAnsi" w:hAnsiTheme="minorHAnsi" w:cs="Arial"/>
              </w:rPr>
              <w:t xml:space="preserve"> to ICS_PROCS</w:t>
            </w:r>
            <w:r w:rsidRPr="00D06352">
              <w:rPr>
                <w:rFonts w:asciiTheme="minorHAnsi" w:hAnsiTheme="minorHAnsi" w:cs="Arial"/>
              </w:rPr>
              <w:t xml:space="preserve"> – Jill will provide the script for the procedure.</w:t>
            </w:r>
          </w:p>
          <w:p w14:paraId="663D025E" w14:textId="359B758C" w:rsidR="00431828" w:rsidRPr="00D06352" w:rsidRDefault="00BE669D" w:rsidP="000B3743">
            <w:pPr>
              <w:pStyle w:val="ListParagraph"/>
              <w:numPr>
                <w:ilvl w:val="0"/>
                <w:numId w:val="7"/>
              </w:numPr>
              <w:spacing w:before="60" w:beforeAutospacing="0" w:after="60" w:afterAutospacing="0"/>
              <w:jc w:val="both"/>
              <w:rPr>
                <w:rFonts w:asciiTheme="minorHAnsi" w:hAnsiTheme="minorHAnsi"/>
              </w:rPr>
            </w:pPr>
            <w:r w:rsidRPr="00D06352">
              <w:rPr>
                <w:rFonts w:asciiTheme="minorHAnsi" w:hAnsiTheme="minorHAnsi"/>
              </w:rPr>
              <w:t xml:space="preserve"> </w:t>
            </w:r>
            <w:r w:rsidR="008A2730" w:rsidRPr="00D06352">
              <w:rPr>
                <w:rFonts w:asciiTheme="minorHAnsi" w:hAnsiTheme="minorHAnsi" w:cs="Arial"/>
              </w:rPr>
              <w:t xml:space="preserve">Add </w:t>
            </w:r>
            <w:r w:rsidR="00C10FF9" w:rsidRPr="00D06352">
              <w:rPr>
                <w:rFonts w:asciiTheme="minorHAnsi" w:hAnsiTheme="minorHAnsi" w:cs="Arial"/>
              </w:rPr>
              <w:t>a</w:t>
            </w:r>
            <w:r w:rsidR="008A2730" w:rsidRPr="00D06352">
              <w:rPr>
                <w:rFonts w:asciiTheme="minorHAnsi" w:hAnsiTheme="minorHAnsi" w:cs="Arial"/>
              </w:rPr>
              <w:t xml:space="preserve"> web reference</w:t>
            </w:r>
            <w:r w:rsidR="00C10FF9" w:rsidRPr="00D06352">
              <w:rPr>
                <w:rFonts w:asciiTheme="minorHAnsi" w:hAnsiTheme="minorHAnsi" w:cs="Arial"/>
              </w:rPr>
              <w:t xml:space="preserve"> with security key</w:t>
            </w:r>
            <w:r w:rsidR="008A2730" w:rsidRPr="00D06352">
              <w:rPr>
                <w:rFonts w:asciiTheme="minorHAnsi" w:hAnsiTheme="minorHAnsi" w:cs="Arial"/>
              </w:rPr>
              <w:t xml:space="preserve"> </w:t>
            </w:r>
            <w:r w:rsidR="00C10FF9" w:rsidRPr="00D06352">
              <w:rPr>
                <w:rFonts w:asciiTheme="minorHAnsi" w:hAnsiTheme="minorHAnsi" w:cs="Arial"/>
              </w:rPr>
              <w:t xml:space="preserve">in </w:t>
            </w:r>
            <w:r w:rsidR="00C10FF9" w:rsidRPr="00D06352">
              <w:rPr>
                <w:rFonts w:asciiTheme="minorHAnsi" w:hAnsiTheme="minorHAnsi" w:cs="Arial"/>
                <w:b/>
              </w:rPr>
              <w:t>ICS.DataAccess</w:t>
            </w:r>
            <w:r w:rsidR="008A2730" w:rsidRPr="00D06352">
              <w:rPr>
                <w:rFonts w:asciiTheme="minorHAnsi" w:hAnsiTheme="minorHAnsi" w:cs="Arial"/>
              </w:rPr>
              <w:t xml:space="preserve"> project</w:t>
            </w:r>
            <w:r w:rsidR="008A2730" w:rsidRPr="00D06352">
              <w:rPr>
                <w:rFonts w:asciiTheme="minorHAnsi" w:hAnsiTheme="minorHAnsi"/>
              </w:rPr>
              <w:t xml:space="preserve"> </w:t>
            </w:r>
          </w:p>
          <w:p w14:paraId="54238AFB" w14:textId="1B9EF3F2" w:rsidR="00C10FF9" w:rsidRPr="00D06352" w:rsidRDefault="00C10FF9" w:rsidP="002A78F4">
            <w:pPr>
              <w:spacing w:line="276" w:lineRule="auto"/>
              <w:rPr>
                <w:rFonts w:asciiTheme="minorHAnsi" w:hAnsiTheme="minorHAnsi"/>
                <w:color w:val="000000"/>
              </w:rPr>
            </w:pPr>
            <w:r w:rsidRPr="00D06352">
              <w:rPr>
                <w:rFonts w:asciiTheme="minorHAnsi" w:hAnsiTheme="minorHAnsi"/>
                <w:color w:val="000000"/>
              </w:rPr>
              <w:t xml:space="preserve">            </w:t>
            </w:r>
            <w:hyperlink r:id="rId15" w:tgtFrame="_blank" w:history="1">
              <w:r w:rsidRPr="00D06352">
                <w:rPr>
                  <w:rStyle w:val="Hyperlink"/>
                  <w:rFonts w:asciiTheme="minorHAnsi" w:hAnsiTheme="minorHAnsi" w:cs="Courier New"/>
                  <w:color w:val="0563C1"/>
                </w:rPr>
                <w:t>http://cooperservicebrokerfinprod/CsbSvcPublic/PI/CsbPublicPI.asmx</w:t>
              </w:r>
            </w:hyperlink>
          </w:p>
          <w:p w14:paraId="18880E75" w14:textId="7B39A1C7" w:rsidR="00C10FF9" w:rsidRPr="00D06352" w:rsidRDefault="00C10FF9" w:rsidP="002A78F4">
            <w:pPr>
              <w:spacing w:line="276" w:lineRule="auto"/>
              <w:rPr>
                <w:rFonts w:asciiTheme="minorHAnsi" w:hAnsiTheme="minorHAnsi" w:cs="Courier New"/>
                <w:color w:val="000000"/>
              </w:rPr>
            </w:pPr>
            <w:r w:rsidRPr="00D06352">
              <w:rPr>
                <w:rFonts w:asciiTheme="minorHAnsi" w:hAnsiTheme="minorHAnsi" w:cs="Courier New"/>
                <w:color w:val="000000"/>
              </w:rPr>
              <w:t xml:space="preserve">        </w:t>
            </w:r>
            <w:r w:rsidR="000D53BF" w:rsidRPr="00D06352">
              <w:rPr>
                <w:rFonts w:asciiTheme="minorHAnsi" w:hAnsiTheme="minorHAnsi" w:cs="Courier New"/>
                <w:color w:val="0000FF"/>
              </w:rPr>
              <w:t xml:space="preserve">   </w:t>
            </w:r>
            <w:r w:rsidRPr="00D06352">
              <w:rPr>
                <w:rFonts w:asciiTheme="minorHAnsi" w:hAnsiTheme="minorHAnsi" w:cs="Courier New"/>
                <w:color w:val="000000"/>
              </w:rPr>
              <w:t> </w:t>
            </w:r>
            <w:r w:rsidR="000D53BF" w:rsidRPr="00D06352">
              <w:rPr>
                <w:rFonts w:asciiTheme="minorHAnsi" w:hAnsiTheme="minorHAnsi" w:cs="Courier New"/>
                <w:color w:val="000000"/>
              </w:rPr>
              <w:t>security Key</w:t>
            </w:r>
            <w:r w:rsidRPr="00D06352">
              <w:rPr>
                <w:rFonts w:asciiTheme="minorHAnsi" w:hAnsiTheme="minorHAnsi" w:cs="Courier New"/>
                <w:color w:val="000000"/>
              </w:rPr>
              <w:t> </w:t>
            </w:r>
          </w:p>
          <w:p w14:paraId="317CC740" w14:textId="77777777" w:rsidR="00C10FF9" w:rsidRPr="00D06352" w:rsidRDefault="00C10FF9" w:rsidP="002A78F4">
            <w:pPr>
              <w:spacing w:line="276" w:lineRule="auto"/>
              <w:rPr>
                <w:rFonts w:asciiTheme="minorHAnsi" w:hAnsiTheme="minorHAnsi" w:cs="Courier New"/>
                <w:color w:val="000000"/>
              </w:rPr>
            </w:pPr>
            <w:r w:rsidRPr="00D06352">
              <w:rPr>
                <w:rFonts w:asciiTheme="minorHAnsi" w:hAnsiTheme="minorHAnsi" w:cs="Courier New"/>
                <w:color w:val="000000"/>
              </w:rPr>
              <w:t xml:space="preserve">          </w:t>
            </w:r>
            <w:r w:rsidRPr="00D06352">
              <w:rPr>
                <w:rFonts w:asciiTheme="minorHAnsi" w:hAnsiTheme="minorHAnsi" w:cs="Courier New"/>
                <w:color w:val="A31515"/>
              </w:rPr>
              <w:t>"KjRsmGHlZShDT8DsstR23qF+UBkQC4wzNVAamKEMLevw8YHPUrP4Rw=="</w:t>
            </w:r>
            <w:r w:rsidRPr="00D06352">
              <w:rPr>
                <w:rFonts w:asciiTheme="minorHAnsi" w:hAnsiTheme="minorHAnsi" w:cs="Courier New"/>
                <w:color w:val="000000"/>
              </w:rPr>
              <w:t> </w:t>
            </w:r>
          </w:p>
          <w:p w14:paraId="26EC3092" w14:textId="2CBE820B" w:rsidR="007C005D" w:rsidRPr="00D06352" w:rsidRDefault="00665510" w:rsidP="000B3743">
            <w:pPr>
              <w:pStyle w:val="ListParagraph"/>
              <w:numPr>
                <w:ilvl w:val="0"/>
                <w:numId w:val="7"/>
              </w:numPr>
              <w:spacing w:before="60" w:beforeAutospacing="0" w:after="60" w:afterAutospacing="0"/>
              <w:jc w:val="both"/>
              <w:rPr>
                <w:rFonts w:asciiTheme="minorHAnsi" w:hAnsiTheme="minorHAnsi" w:cs="Arial"/>
              </w:rPr>
            </w:pPr>
            <w:r w:rsidRPr="00D06352">
              <w:rPr>
                <w:rFonts w:asciiTheme="minorHAnsi" w:hAnsiTheme="minorHAnsi" w:cs="Arial"/>
              </w:rPr>
              <w:t>To execute all features of ICS application, User</w:t>
            </w:r>
            <w:r w:rsidR="007C005D" w:rsidRPr="00D06352">
              <w:rPr>
                <w:rFonts w:asciiTheme="minorHAnsi" w:hAnsiTheme="minorHAnsi" w:cs="Arial"/>
              </w:rPr>
              <w:t xml:space="preserve"> should </w:t>
            </w:r>
            <w:r w:rsidRPr="00D06352">
              <w:rPr>
                <w:rFonts w:asciiTheme="minorHAnsi" w:hAnsiTheme="minorHAnsi" w:cs="Arial"/>
              </w:rPr>
              <w:t>have an access to the below AD groups.</w:t>
            </w:r>
          </w:p>
          <w:p w14:paraId="3DBB39B0" w14:textId="7BB2AEF1" w:rsidR="00665510" w:rsidRPr="00D06352" w:rsidRDefault="00665510" w:rsidP="00665510">
            <w:pPr>
              <w:pStyle w:val="ListParagraph"/>
              <w:spacing w:line="276" w:lineRule="auto"/>
              <w:jc w:val="both"/>
              <w:rPr>
                <w:rFonts w:asciiTheme="minorHAnsi" w:hAnsiTheme="minorHAnsi"/>
              </w:rPr>
            </w:pPr>
            <w:r w:rsidRPr="00D06352">
              <w:rPr>
                <w:rFonts w:asciiTheme="minorHAnsi" w:hAnsiTheme="minorHAnsi"/>
              </w:rPr>
              <w:t xml:space="preserve">                                   APP_ICS_MKT</w:t>
            </w:r>
          </w:p>
          <w:p w14:paraId="52A0D9F2" w14:textId="2D2EE923" w:rsidR="00665510" w:rsidRPr="00D06352" w:rsidRDefault="00665510" w:rsidP="00665510">
            <w:pPr>
              <w:pStyle w:val="ListParagraph"/>
              <w:spacing w:line="276" w:lineRule="auto"/>
              <w:jc w:val="both"/>
              <w:rPr>
                <w:rFonts w:asciiTheme="minorHAnsi" w:hAnsiTheme="minorHAnsi"/>
              </w:rPr>
            </w:pPr>
            <w:r w:rsidRPr="00D06352">
              <w:rPr>
                <w:rFonts w:asciiTheme="minorHAnsi" w:hAnsiTheme="minorHAnsi"/>
              </w:rPr>
              <w:t xml:space="preserve">                                   APP_ICS_QS_EMP</w:t>
            </w:r>
          </w:p>
          <w:p w14:paraId="7FD5FDEA" w14:textId="10EE3B7B" w:rsidR="00665510" w:rsidRPr="00D06352" w:rsidRDefault="00665510" w:rsidP="00665510">
            <w:pPr>
              <w:pStyle w:val="ListParagraph"/>
              <w:spacing w:line="276" w:lineRule="auto"/>
              <w:jc w:val="both"/>
              <w:rPr>
                <w:rFonts w:asciiTheme="minorHAnsi" w:hAnsiTheme="minorHAnsi"/>
              </w:rPr>
            </w:pPr>
            <w:r w:rsidRPr="00D06352">
              <w:rPr>
                <w:rFonts w:asciiTheme="minorHAnsi" w:hAnsiTheme="minorHAnsi"/>
              </w:rPr>
              <w:t xml:space="preserve">                                   APP_ICS_QS_MGR</w:t>
            </w:r>
          </w:p>
          <w:p w14:paraId="4F7AF484" w14:textId="1E6C8EC4" w:rsidR="00665510" w:rsidRPr="00D06352" w:rsidRDefault="00665510" w:rsidP="00665510">
            <w:pPr>
              <w:pStyle w:val="ListParagraph"/>
              <w:spacing w:line="276" w:lineRule="auto"/>
              <w:jc w:val="both"/>
              <w:rPr>
                <w:rFonts w:asciiTheme="minorHAnsi" w:hAnsiTheme="minorHAnsi"/>
              </w:rPr>
            </w:pPr>
            <w:r w:rsidRPr="00D06352">
              <w:rPr>
                <w:rFonts w:asciiTheme="minorHAnsi" w:hAnsiTheme="minorHAnsi"/>
              </w:rPr>
              <w:t xml:space="preserve">                                   APP_ICS_QUERY</w:t>
            </w:r>
          </w:p>
          <w:p w14:paraId="7E010204" w14:textId="45ADA7B4" w:rsidR="00665510" w:rsidRDefault="00665510" w:rsidP="00665510">
            <w:pPr>
              <w:pStyle w:val="ListParagraph"/>
              <w:spacing w:line="276" w:lineRule="auto"/>
              <w:jc w:val="both"/>
              <w:rPr>
                <w:rFonts w:asciiTheme="minorHAnsi" w:hAnsiTheme="minorHAnsi"/>
              </w:rPr>
            </w:pPr>
            <w:r w:rsidRPr="00D06352">
              <w:rPr>
                <w:rFonts w:asciiTheme="minorHAnsi" w:hAnsiTheme="minorHAnsi"/>
              </w:rPr>
              <w:t xml:space="preserve">                                   APP_ICS_IT</w:t>
            </w:r>
          </w:p>
          <w:p w14:paraId="11B64951" w14:textId="38BF034D" w:rsidR="009D557B" w:rsidRDefault="009D557B" w:rsidP="0074307D">
            <w:pPr>
              <w:pStyle w:val="ListParagraph"/>
              <w:numPr>
                <w:ilvl w:val="0"/>
                <w:numId w:val="7"/>
              </w:numPr>
              <w:spacing w:before="60" w:beforeAutospacing="0" w:after="60" w:afterAutospacing="0"/>
              <w:jc w:val="both"/>
              <w:rPr>
                <w:rFonts w:asciiTheme="minorHAnsi" w:hAnsiTheme="minorHAnsi" w:cs="Arial"/>
              </w:rPr>
            </w:pPr>
            <w:r w:rsidRPr="0074307D">
              <w:rPr>
                <w:rFonts w:asciiTheme="minorHAnsi" w:hAnsiTheme="minorHAnsi" w:cs="Arial"/>
              </w:rPr>
              <w:t>Create new methods in DataDepository</w:t>
            </w:r>
            <w:r w:rsidR="0074307D" w:rsidRPr="0074307D">
              <w:rPr>
                <w:rFonts w:asciiTheme="minorHAnsi" w:hAnsiTheme="minorHAnsi" w:cs="Arial"/>
              </w:rPr>
              <w:t xml:space="preserve">.vb class for </w:t>
            </w:r>
            <w:r w:rsidR="0074307D" w:rsidRPr="00D06352">
              <w:rPr>
                <w:rFonts w:asciiTheme="minorHAnsi" w:hAnsiTheme="minorHAnsi" w:cs="Arial"/>
              </w:rPr>
              <w:t>CertificationDALC</w:t>
            </w:r>
            <w:r w:rsidR="0074307D">
              <w:rPr>
                <w:rFonts w:asciiTheme="minorHAnsi" w:hAnsiTheme="minorHAnsi" w:cs="Arial"/>
              </w:rPr>
              <w:t xml:space="preserve">.GetProductData </w:t>
            </w:r>
            <w:r w:rsidR="0074307D" w:rsidRPr="0074307D">
              <w:rPr>
                <w:rFonts w:asciiTheme="minorHAnsi" w:hAnsiTheme="minorHAnsi" w:cs="Arial"/>
              </w:rPr>
              <w:t>method</w:t>
            </w:r>
            <w:r w:rsidR="0074307D">
              <w:rPr>
                <w:rFonts w:asciiTheme="minorHAnsi" w:hAnsiTheme="minorHAnsi" w:cs="Arial"/>
              </w:rPr>
              <w:t>, For Dataflow from DB to UI.</w:t>
            </w:r>
          </w:p>
          <w:p w14:paraId="1480EE27" w14:textId="77777777" w:rsidR="00446279" w:rsidRPr="00446279" w:rsidRDefault="00446279" w:rsidP="00446279">
            <w:pPr>
              <w:spacing w:before="60" w:beforeAutospacing="0" w:after="60" w:afterAutospacing="0"/>
              <w:jc w:val="both"/>
              <w:rPr>
                <w:rFonts w:asciiTheme="minorHAnsi" w:hAnsiTheme="minorHAnsi" w:cs="Arial"/>
              </w:rPr>
            </w:pPr>
          </w:p>
          <w:p w14:paraId="3A82EF34" w14:textId="19D0117D" w:rsidR="00446279" w:rsidRDefault="00446279" w:rsidP="0074307D">
            <w:pPr>
              <w:pStyle w:val="ListParagraph"/>
              <w:numPr>
                <w:ilvl w:val="0"/>
                <w:numId w:val="7"/>
              </w:numPr>
              <w:spacing w:before="60" w:beforeAutospacing="0" w:after="60" w:afterAutospacing="0"/>
              <w:jc w:val="both"/>
              <w:rPr>
                <w:rFonts w:asciiTheme="minorHAnsi" w:hAnsiTheme="minorHAnsi" w:cs="Arial"/>
              </w:rPr>
            </w:pPr>
            <w:r>
              <w:rPr>
                <w:rFonts w:asciiTheme="minorHAnsi" w:hAnsiTheme="minorHAnsi" w:cs="Arial"/>
              </w:rPr>
              <w:lastRenderedPageBreak/>
              <w:t>The Upgraded ICS application will be deployed on the following servers.</w:t>
            </w:r>
          </w:p>
          <w:p w14:paraId="6701DA39" w14:textId="145F4ED5" w:rsidR="00446279" w:rsidRDefault="00446279" w:rsidP="00446279">
            <w:pPr>
              <w:pStyle w:val="ListParagraph"/>
              <w:numPr>
                <w:ilvl w:val="0"/>
                <w:numId w:val="43"/>
              </w:numPr>
              <w:spacing w:before="60" w:beforeAutospacing="0" w:after="60" w:afterAutospacing="0"/>
              <w:jc w:val="both"/>
              <w:rPr>
                <w:rFonts w:asciiTheme="minorHAnsi" w:hAnsiTheme="minorHAnsi" w:cs="Arial"/>
              </w:rPr>
            </w:pPr>
            <w:r>
              <w:rPr>
                <w:rFonts w:asciiTheme="minorHAnsi" w:hAnsiTheme="minorHAnsi" w:cs="Arial"/>
              </w:rPr>
              <w:t xml:space="preserve">DEV:    </w:t>
            </w:r>
            <w:r w:rsidRPr="00446279">
              <w:rPr>
                <w:rFonts w:asciiTheme="minorHAnsi" w:hAnsiTheme="minorHAnsi" w:cs="Arial"/>
              </w:rPr>
              <w:t>BA2026</w:t>
            </w:r>
          </w:p>
          <w:p w14:paraId="2AD91DD9" w14:textId="50B019D0" w:rsidR="00446279" w:rsidRDefault="00446279" w:rsidP="00446279">
            <w:pPr>
              <w:pStyle w:val="ListParagraph"/>
              <w:numPr>
                <w:ilvl w:val="0"/>
                <w:numId w:val="43"/>
              </w:numPr>
              <w:spacing w:before="60" w:beforeAutospacing="0" w:after="60" w:afterAutospacing="0"/>
              <w:jc w:val="both"/>
              <w:rPr>
                <w:rFonts w:asciiTheme="minorHAnsi" w:hAnsiTheme="minorHAnsi" w:cs="Arial"/>
              </w:rPr>
            </w:pPr>
            <w:r>
              <w:rPr>
                <w:rFonts w:asciiTheme="minorHAnsi" w:hAnsiTheme="minorHAnsi" w:cs="Arial"/>
              </w:rPr>
              <w:t xml:space="preserve">QA:      </w:t>
            </w:r>
            <w:r w:rsidRPr="00446279">
              <w:rPr>
                <w:rFonts w:asciiTheme="minorHAnsi" w:hAnsiTheme="minorHAnsi" w:cs="Arial"/>
              </w:rPr>
              <w:t>BA2070</w:t>
            </w:r>
          </w:p>
          <w:p w14:paraId="0EDB1310" w14:textId="07A1DBA1" w:rsidR="00446279" w:rsidRDefault="00446279" w:rsidP="00446279">
            <w:pPr>
              <w:pStyle w:val="ListParagraph"/>
              <w:numPr>
                <w:ilvl w:val="0"/>
                <w:numId w:val="43"/>
              </w:numPr>
              <w:spacing w:before="60" w:beforeAutospacing="0" w:after="60" w:afterAutospacing="0"/>
              <w:jc w:val="both"/>
              <w:rPr>
                <w:rFonts w:asciiTheme="minorHAnsi" w:hAnsiTheme="minorHAnsi" w:cs="Arial"/>
              </w:rPr>
            </w:pPr>
            <w:r>
              <w:rPr>
                <w:rFonts w:asciiTheme="minorHAnsi" w:hAnsiTheme="minorHAnsi" w:cs="Arial"/>
              </w:rPr>
              <w:t xml:space="preserve">PROD:  </w:t>
            </w:r>
            <w:r w:rsidRPr="00446279">
              <w:rPr>
                <w:rFonts w:asciiTheme="minorHAnsi" w:hAnsiTheme="minorHAnsi" w:cs="Arial"/>
              </w:rPr>
              <w:t>FA2350</w:t>
            </w:r>
          </w:p>
          <w:p w14:paraId="08CB297C" w14:textId="3B1C8892" w:rsidR="00446279" w:rsidRDefault="00446279" w:rsidP="00446279">
            <w:pPr>
              <w:pStyle w:val="ListParagraph"/>
              <w:spacing w:before="60" w:beforeAutospacing="0" w:after="60" w:afterAutospacing="0"/>
              <w:jc w:val="both"/>
              <w:rPr>
                <w:rFonts w:asciiTheme="minorHAnsi" w:hAnsiTheme="minorHAnsi" w:cs="Arial"/>
              </w:rPr>
            </w:pPr>
            <w:r>
              <w:rPr>
                <w:rFonts w:asciiTheme="minorHAnsi" w:hAnsiTheme="minorHAnsi" w:cs="Arial"/>
              </w:rPr>
              <w:t xml:space="preserve">                           </w:t>
            </w:r>
          </w:p>
          <w:p w14:paraId="1A392946" w14:textId="0F413826" w:rsidR="00C10FF9" w:rsidRPr="00446279" w:rsidRDefault="00446279" w:rsidP="00446279">
            <w:pPr>
              <w:pStyle w:val="ListParagraph"/>
              <w:spacing w:before="60" w:beforeAutospacing="0" w:after="60" w:afterAutospacing="0"/>
              <w:jc w:val="both"/>
              <w:rPr>
                <w:rFonts w:asciiTheme="minorHAnsi" w:hAnsiTheme="minorHAnsi" w:cs="Arial"/>
              </w:rPr>
            </w:pPr>
            <w:r>
              <w:rPr>
                <w:rFonts w:asciiTheme="minorHAnsi" w:hAnsiTheme="minorHAnsi" w:cs="Arial"/>
              </w:rPr>
              <w:t xml:space="preserve">                     </w:t>
            </w:r>
          </w:p>
        </w:tc>
      </w:tr>
      <w:tr w:rsidR="00DC4EA3" w:rsidRPr="00D06352" w14:paraId="03F9BEA4" w14:textId="77777777" w:rsidTr="00DB05D9">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24B9B8F8" w14:textId="1C677A6D" w:rsidR="00DC4EA3" w:rsidRPr="00D06352" w:rsidRDefault="00DC4EA3" w:rsidP="00567BB8">
            <w:pPr>
              <w:pStyle w:val="ListParagraph"/>
              <w:jc w:val="both"/>
              <w:rPr>
                <w:rFonts w:asciiTheme="minorHAnsi" w:hAnsiTheme="minorHAnsi"/>
              </w:rPr>
            </w:pPr>
          </w:p>
        </w:tc>
      </w:tr>
      <w:tr w:rsidR="00884BDA" w:rsidRPr="00D06352" w14:paraId="2F186C22" w14:textId="77777777" w:rsidTr="00DB05D9">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7DC2A3F2" w14:textId="48AFDCB6" w:rsidR="00884BDA" w:rsidRPr="00D06352" w:rsidRDefault="00BD7843" w:rsidP="00884BDA">
            <w:pPr>
              <w:rPr>
                <w:rFonts w:asciiTheme="minorHAnsi" w:hAnsiTheme="minorHAnsi" w:cs="Arial"/>
              </w:rPr>
            </w:pPr>
            <w:r w:rsidRPr="00D06352">
              <w:rPr>
                <w:rFonts w:asciiTheme="minorHAnsi" w:hAnsiTheme="minorHAnsi" w:cs="Arial"/>
                <w:b/>
                <w:color w:val="0000FF"/>
              </w:rPr>
              <w:t>Migrate</w:t>
            </w:r>
            <w:r w:rsidR="00884BDA" w:rsidRPr="00D06352">
              <w:rPr>
                <w:rFonts w:asciiTheme="minorHAnsi" w:hAnsiTheme="minorHAnsi" w:cs="Arial"/>
                <w:b/>
                <w:color w:val="0000FF"/>
              </w:rPr>
              <w:t xml:space="preserve"> to TFS:</w:t>
            </w:r>
          </w:p>
        </w:tc>
      </w:tr>
      <w:tr w:rsidR="00884BDA" w:rsidRPr="00D06352" w14:paraId="6CB4CFD6"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02575DC4" w14:textId="332B450E" w:rsidR="00884BDA" w:rsidRPr="00D06352" w:rsidRDefault="00884BDA" w:rsidP="00F335A8">
            <w:pPr>
              <w:pStyle w:val="NormalWeb"/>
              <w:jc w:val="both"/>
              <w:rPr>
                <w:rFonts w:asciiTheme="minorHAnsi" w:hAnsiTheme="minorHAnsi"/>
                <w:b/>
                <w:color w:val="0000FF"/>
              </w:rPr>
            </w:pPr>
            <w:commentRangeStart w:id="20"/>
            <w:r w:rsidRPr="00D06352">
              <w:rPr>
                <w:rFonts w:asciiTheme="minorHAnsi" w:hAnsiTheme="minorHAnsi" w:cs="Arial"/>
              </w:rPr>
              <w:t>Prior to the initial check in of code into TFS, please review the following guidelines which will assist in checking in an application for the first time</w:t>
            </w:r>
            <w:commentRangeEnd w:id="20"/>
            <w:r w:rsidR="00D07274" w:rsidRPr="00D06352">
              <w:rPr>
                <w:rStyle w:val="CommentReference"/>
                <w:rFonts w:asciiTheme="minorHAnsi" w:hAnsiTheme="minorHAnsi"/>
                <w:sz w:val="24"/>
              </w:rPr>
              <w:commentReference w:id="20"/>
            </w:r>
            <w:r w:rsidRPr="00D06352">
              <w:rPr>
                <w:rFonts w:asciiTheme="minorHAnsi" w:hAnsiTheme="minorHAnsi" w:cs="Arial"/>
              </w:rPr>
              <w:t xml:space="preserve">.  </w:t>
            </w:r>
            <w:hyperlink r:id="rId16" w:history="1">
              <w:r w:rsidRPr="00D06352">
                <w:rPr>
                  <w:rStyle w:val="Hyperlink"/>
                  <w:rFonts w:asciiTheme="minorHAnsi" w:hAnsiTheme="minorHAnsi" w:cs="Arial"/>
                </w:rPr>
                <w:t>TFS Check-in Guidelines</w:t>
              </w:r>
            </w:hyperlink>
          </w:p>
        </w:tc>
      </w:tr>
      <w:tr w:rsidR="00884BDA" w:rsidRPr="00D06352" w14:paraId="054956E9"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4A35995D" w14:textId="0DE9BD5D" w:rsidR="00884BDA" w:rsidRPr="00D06352" w:rsidRDefault="00943F09" w:rsidP="00D070E3">
            <w:pPr>
              <w:rPr>
                <w:rFonts w:asciiTheme="minorHAnsi" w:hAnsiTheme="minorHAnsi" w:cs="Arial"/>
                <w:b/>
                <w:color w:val="0000FF"/>
              </w:rPr>
            </w:pPr>
            <w:r w:rsidRPr="00D06352">
              <w:rPr>
                <w:rFonts w:asciiTheme="minorHAnsi" w:hAnsiTheme="minorHAnsi" w:cs="Arial"/>
                <w:b/>
                <w:color w:val="0000FF"/>
              </w:rPr>
              <w:t xml:space="preserve">Upgrade </w:t>
            </w:r>
            <w:r w:rsidR="00B4121E" w:rsidRPr="00D06352">
              <w:rPr>
                <w:rFonts w:asciiTheme="minorHAnsi" w:hAnsiTheme="minorHAnsi" w:cs="Arial"/>
                <w:b/>
                <w:color w:val="0000FF"/>
              </w:rPr>
              <w:t>to VS2013:</w:t>
            </w:r>
          </w:p>
        </w:tc>
      </w:tr>
      <w:tr w:rsidR="00884BDA" w:rsidRPr="00D06352" w14:paraId="10F36575"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60C0FB13" w14:textId="581295C8" w:rsidR="00D060CA" w:rsidRPr="00D06352" w:rsidRDefault="00884BDA" w:rsidP="00D060CA">
            <w:pPr>
              <w:jc w:val="both"/>
              <w:rPr>
                <w:rFonts w:asciiTheme="minorHAnsi" w:hAnsiTheme="minorHAnsi"/>
              </w:rPr>
            </w:pPr>
            <w:r w:rsidRPr="00D06352">
              <w:rPr>
                <w:rFonts w:asciiTheme="minorHAnsi" w:hAnsiTheme="minorHAnsi"/>
              </w:rPr>
              <w:t>Currently the application</w:t>
            </w:r>
            <w:r w:rsidR="00BD7843" w:rsidRPr="00D06352">
              <w:rPr>
                <w:rFonts w:asciiTheme="minorHAnsi" w:hAnsiTheme="minorHAnsi"/>
              </w:rPr>
              <w:t>(s)</w:t>
            </w:r>
            <w:r w:rsidRPr="00D06352">
              <w:rPr>
                <w:rFonts w:asciiTheme="minorHAnsi" w:hAnsiTheme="minorHAnsi"/>
              </w:rPr>
              <w:t xml:space="preserve"> </w:t>
            </w:r>
            <w:r w:rsidR="00826B0D" w:rsidRPr="00D06352">
              <w:rPr>
                <w:rFonts w:asciiTheme="minorHAnsi" w:hAnsiTheme="minorHAnsi"/>
              </w:rPr>
              <w:t>are</w:t>
            </w:r>
            <w:r w:rsidR="00F450EE" w:rsidRPr="00D06352">
              <w:rPr>
                <w:rFonts w:asciiTheme="minorHAnsi" w:hAnsiTheme="minorHAnsi"/>
              </w:rPr>
              <w:t xml:space="preserve"> in VS2005</w:t>
            </w:r>
            <w:r w:rsidRPr="00D06352">
              <w:rPr>
                <w:rFonts w:asciiTheme="minorHAnsi" w:hAnsiTheme="minorHAnsi"/>
              </w:rPr>
              <w:t xml:space="preserve"> and needs to be </w:t>
            </w:r>
            <w:r w:rsidR="00826B0D" w:rsidRPr="00D06352">
              <w:rPr>
                <w:rFonts w:asciiTheme="minorHAnsi" w:hAnsiTheme="minorHAnsi"/>
              </w:rPr>
              <w:t>upgraded</w:t>
            </w:r>
            <w:r w:rsidRPr="00D06352">
              <w:rPr>
                <w:rFonts w:asciiTheme="minorHAnsi" w:hAnsiTheme="minorHAnsi"/>
              </w:rPr>
              <w:t xml:space="preserve"> to VS2013 </w:t>
            </w:r>
            <w:r w:rsidR="003F7743" w:rsidRPr="00D06352">
              <w:rPr>
                <w:rFonts w:asciiTheme="minorHAnsi" w:hAnsiTheme="minorHAnsi"/>
              </w:rPr>
              <w:t xml:space="preserve">with .NET Framework as </w:t>
            </w:r>
            <w:r w:rsidR="0009524C" w:rsidRPr="00D06352">
              <w:rPr>
                <w:rFonts w:asciiTheme="minorHAnsi" w:hAnsiTheme="minorHAnsi"/>
              </w:rPr>
              <w:t>4.5.2</w:t>
            </w:r>
          </w:p>
          <w:p w14:paraId="4F157494" w14:textId="77777777" w:rsidR="00BB6CB8" w:rsidRPr="00D06352" w:rsidRDefault="00BB6CB8" w:rsidP="008A3A2A">
            <w:pPr>
              <w:jc w:val="both"/>
              <w:rPr>
                <w:rFonts w:asciiTheme="minorHAnsi" w:hAnsiTheme="minorHAnsi" w:cs="Calibri"/>
              </w:rPr>
            </w:pPr>
            <w:r w:rsidRPr="00D06352">
              <w:rPr>
                <w:rFonts w:asciiTheme="minorHAnsi" w:hAnsiTheme="minorHAnsi" w:cs="Calibri"/>
              </w:rPr>
              <w:t>Update Namespace of the projects in the solution as per cooper standards.</w:t>
            </w:r>
          </w:p>
          <w:p w14:paraId="615EE7E7" w14:textId="6EFD91EA" w:rsidR="00D07274" w:rsidRPr="00D06352" w:rsidRDefault="00D07274" w:rsidP="00D07274">
            <w:pPr>
              <w:jc w:val="both"/>
              <w:rPr>
                <w:rFonts w:asciiTheme="minorHAnsi" w:hAnsiTheme="minorHAnsi"/>
                <w:b/>
                <w:color w:val="0000FF"/>
              </w:rPr>
            </w:pPr>
            <w:commentRangeStart w:id="21"/>
            <w:r w:rsidRPr="00D06352">
              <w:rPr>
                <w:rFonts w:asciiTheme="minorHAnsi" w:hAnsiTheme="minorHAnsi" w:cs="Calibri"/>
              </w:rPr>
              <w:t>After coding changes have been made, it will need to go through a code review according to Cooper standards, and findings will need corrected, even if they are pre-existing.</w:t>
            </w:r>
            <w:commentRangeEnd w:id="21"/>
            <w:r w:rsidRPr="00D06352">
              <w:rPr>
                <w:rStyle w:val="CommentReference"/>
                <w:rFonts w:asciiTheme="minorHAnsi" w:hAnsiTheme="minorHAnsi"/>
                <w:sz w:val="24"/>
              </w:rPr>
              <w:commentReference w:id="21"/>
            </w:r>
          </w:p>
        </w:tc>
      </w:tr>
      <w:tr w:rsidR="00B4121E" w:rsidRPr="00D06352" w14:paraId="2F4D9CFA"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42C233E4" w14:textId="79AEBB34" w:rsidR="00B4121E" w:rsidRPr="00D06352" w:rsidRDefault="00B4121E" w:rsidP="00884BDA">
            <w:pPr>
              <w:rPr>
                <w:rFonts w:asciiTheme="minorHAnsi" w:hAnsiTheme="minorHAnsi" w:cs="Arial"/>
                <w:b/>
                <w:color w:val="0000FF"/>
              </w:rPr>
            </w:pPr>
            <w:r w:rsidRPr="00D06352">
              <w:rPr>
                <w:rFonts w:asciiTheme="minorHAnsi" w:hAnsiTheme="minorHAnsi" w:cs="Arial"/>
                <w:b/>
                <w:color w:val="0000FF"/>
              </w:rPr>
              <w:t>Log Exceptions:</w:t>
            </w:r>
          </w:p>
        </w:tc>
      </w:tr>
      <w:tr w:rsidR="00B4121E" w:rsidRPr="00D06352" w14:paraId="739BECC7"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46F301E1" w14:textId="0520DA65" w:rsidR="0031473B" w:rsidRPr="00D06352" w:rsidRDefault="00AF6000" w:rsidP="00D77968">
            <w:pPr>
              <w:jc w:val="both"/>
              <w:rPr>
                <w:rFonts w:asciiTheme="minorHAnsi" w:hAnsiTheme="minorHAnsi"/>
                <w:b/>
                <w:color w:val="0000FF"/>
              </w:rPr>
            </w:pPr>
            <w:r w:rsidRPr="00D06352">
              <w:rPr>
                <w:rFonts w:asciiTheme="minorHAnsi" w:hAnsiTheme="minorHAnsi" w:cs="Arial"/>
              </w:rPr>
              <w:t>Not in Scope</w:t>
            </w:r>
          </w:p>
        </w:tc>
      </w:tr>
      <w:tr w:rsidR="00884BDA" w:rsidRPr="00D06352" w14:paraId="49E87810"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1CAD92E1" w14:textId="1EFDE0E8" w:rsidR="00884BDA" w:rsidRPr="00D06352" w:rsidRDefault="00884BDA" w:rsidP="00884BDA">
            <w:pPr>
              <w:rPr>
                <w:rFonts w:asciiTheme="minorHAnsi" w:hAnsiTheme="minorHAnsi" w:cs="Arial"/>
                <w:b/>
                <w:color w:val="0000FF"/>
              </w:rPr>
            </w:pPr>
            <w:r w:rsidRPr="00D06352">
              <w:rPr>
                <w:rFonts w:asciiTheme="minorHAnsi" w:hAnsiTheme="minorHAnsi" w:cs="Arial"/>
                <w:b/>
                <w:color w:val="0000FF"/>
              </w:rPr>
              <w:t>Sandcastle:</w:t>
            </w:r>
          </w:p>
        </w:tc>
      </w:tr>
      <w:tr w:rsidR="00884BDA" w:rsidRPr="00D06352" w14:paraId="11978D70"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76F6C761" w14:textId="1F8FD3C6" w:rsidR="00884BDA" w:rsidRPr="00D06352" w:rsidRDefault="00884BDA" w:rsidP="00B93C78">
            <w:pPr>
              <w:pStyle w:val="NormalWeb"/>
              <w:jc w:val="both"/>
              <w:rPr>
                <w:rFonts w:asciiTheme="minorHAnsi" w:hAnsiTheme="minorHAnsi" w:cs="Arial"/>
              </w:rPr>
            </w:pPr>
            <w:r w:rsidRPr="00D06352">
              <w:rPr>
                <w:rFonts w:asciiTheme="minorHAnsi" w:hAnsiTheme="minorHAnsi" w:cs="Arial"/>
              </w:rPr>
              <w:t xml:space="preserve">Currently </w:t>
            </w:r>
            <w:r w:rsidR="000B0003" w:rsidRPr="00D06352">
              <w:rPr>
                <w:rFonts w:asciiTheme="minorHAnsi" w:hAnsiTheme="minorHAnsi" w:cs="Arial"/>
              </w:rPr>
              <w:t xml:space="preserve">the comments which are exists are not as per the </w:t>
            </w:r>
            <w:r w:rsidRPr="00D06352">
              <w:rPr>
                <w:rFonts w:asciiTheme="minorHAnsi" w:hAnsiTheme="minorHAnsi" w:cs="Arial"/>
              </w:rPr>
              <w:t>sandcastle in the application.</w:t>
            </w:r>
          </w:p>
          <w:p w14:paraId="744BDE07" w14:textId="77777777" w:rsidR="00884BDA" w:rsidRPr="00D06352" w:rsidRDefault="00884BDA" w:rsidP="00B93C78">
            <w:pPr>
              <w:pStyle w:val="NormalWeb"/>
              <w:jc w:val="both"/>
              <w:rPr>
                <w:rFonts w:asciiTheme="minorHAnsi" w:hAnsiTheme="minorHAnsi" w:cs="Arial"/>
              </w:rPr>
            </w:pPr>
            <w:r w:rsidRPr="00D06352">
              <w:rPr>
                <w:rFonts w:asciiTheme="minorHAnsi" w:hAnsiTheme="minorHAnsi" w:cs="Arial"/>
              </w:rPr>
              <w:t>Create a new comments/documentation such that Sandcastle can be used to generate .chm documentation files.  All comment history shall be maintained and converted to Sandcastle form.  The following is the template we would like to use for each method within a project.</w:t>
            </w:r>
          </w:p>
          <w:p w14:paraId="1D91B43F" w14:textId="77777777" w:rsidR="00884BDA" w:rsidRPr="00D06352" w:rsidRDefault="00884BDA" w:rsidP="00884BDA">
            <w:pPr>
              <w:pStyle w:val="NormalWeb"/>
              <w:rPr>
                <w:rFonts w:asciiTheme="minorHAnsi" w:hAnsiTheme="minorHAnsi" w:cs="Arial"/>
                <w:b/>
              </w:rPr>
            </w:pPr>
            <w:r w:rsidRPr="00D06352">
              <w:rPr>
                <w:rFonts w:asciiTheme="minorHAnsi" w:hAnsiTheme="minorHAnsi" w:cs="Arial"/>
                <w:b/>
              </w:rPr>
              <w:lastRenderedPageBreak/>
              <w:t>Sandcastle Sample:</w:t>
            </w:r>
          </w:p>
          <w:p w14:paraId="04A016C0" w14:textId="77777777" w:rsidR="00D62787" w:rsidRPr="00D06352" w:rsidRDefault="00884BDA"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rPr>
              <w:t xml:space="preserve">    </w:t>
            </w:r>
            <w:r w:rsidR="00D62787" w:rsidRPr="00D06352">
              <w:rPr>
                <w:rFonts w:asciiTheme="minorHAnsi" w:hAnsiTheme="minorHAnsi" w:cs="Calibri"/>
              </w:rPr>
              <w:t xml:space="preserve"> </w:t>
            </w:r>
            <w:r w:rsidR="00D62787" w:rsidRPr="00D06352">
              <w:rPr>
                <w:rFonts w:asciiTheme="minorHAnsi" w:hAnsiTheme="minorHAnsi" w:cs="Calibri"/>
                <w:color w:val="008000"/>
              </w:rPr>
              <w:t>''' &lt;summary&gt;</w:t>
            </w:r>
          </w:p>
          <w:p w14:paraId="0C9583AB" w14:textId="786D5935"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Get </w:t>
            </w:r>
            <w:r w:rsidR="00CF7295" w:rsidRPr="00D06352">
              <w:rPr>
                <w:rFonts w:asciiTheme="minorHAnsi" w:hAnsiTheme="minorHAnsi" w:cs="Calibri"/>
                <w:color w:val="008000"/>
              </w:rPr>
              <w:t>curing information of the input cure</w:t>
            </w:r>
            <w:r w:rsidRPr="00D06352">
              <w:rPr>
                <w:rFonts w:asciiTheme="minorHAnsi" w:hAnsiTheme="minorHAnsi" w:cs="Calibri"/>
                <w:color w:val="008000"/>
              </w:rPr>
              <w:t>.</w:t>
            </w:r>
          </w:p>
          <w:p w14:paraId="5EE8E846" w14:textId="77777777"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&lt;/summary&gt;</w:t>
            </w:r>
          </w:p>
          <w:p w14:paraId="2823A544" w14:textId="4CB1FBFB"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&lt;param name="str</w:t>
            </w:r>
            <w:r w:rsidR="00DE05F8" w:rsidRPr="00D06352">
              <w:rPr>
                <w:rFonts w:asciiTheme="minorHAnsi" w:hAnsiTheme="minorHAnsi" w:cs="Calibri"/>
                <w:color w:val="008000"/>
              </w:rPr>
              <w:t>CureNo</w:t>
            </w:r>
            <w:r w:rsidRPr="00D06352">
              <w:rPr>
                <w:rFonts w:asciiTheme="minorHAnsi" w:hAnsiTheme="minorHAnsi" w:cs="Calibri"/>
                <w:color w:val="008000"/>
              </w:rPr>
              <w:t>"&gt;</w:t>
            </w:r>
            <w:r w:rsidR="00DA7FC0" w:rsidRPr="00D06352">
              <w:rPr>
                <w:rFonts w:asciiTheme="minorHAnsi" w:hAnsiTheme="minorHAnsi" w:cs="Calibri"/>
                <w:color w:val="008000"/>
              </w:rPr>
              <w:t>Cure No</w:t>
            </w:r>
            <w:r w:rsidRPr="00D06352">
              <w:rPr>
                <w:rFonts w:asciiTheme="minorHAnsi" w:hAnsiTheme="minorHAnsi" w:cs="Calibri"/>
                <w:color w:val="008000"/>
              </w:rPr>
              <w:t>.&lt;/param&gt;</w:t>
            </w:r>
          </w:p>
          <w:p w14:paraId="7A87E164" w14:textId="0838D433"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&lt;returns&gt;</w:t>
            </w:r>
            <w:r w:rsidR="00905958" w:rsidRPr="00D06352">
              <w:rPr>
                <w:rFonts w:asciiTheme="minorHAnsi" w:hAnsiTheme="minorHAnsi" w:cs="Calibri"/>
                <w:color w:val="008000"/>
              </w:rPr>
              <w:t>Cure Batch information</w:t>
            </w:r>
            <w:r w:rsidRPr="00D06352">
              <w:rPr>
                <w:rFonts w:asciiTheme="minorHAnsi" w:hAnsiTheme="minorHAnsi" w:cs="Calibri"/>
                <w:color w:val="008000"/>
              </w:rPr>
              <w:t>.&lt;/returns&gt;</w:t>
            </w:r>
          </w:p>
          <w:p w14:paraId="49DEA24D" w14:textId="77777777"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&lt;exception cref="Exception"&gt;</w:t>
            </w:r>
          </w:p>
          <w:p w14:paraId="7D05503E" w14:textId="77777777"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Throws exception if any error occurs.</w:t>
            </w:r>
          </w:p>
          <w:p w14:paraId="4FE4466B" w14:textId="77777777"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&lt;/exception&gt;</w:t>
            </w:r>
          </w:p>
          <w:p w14:paraId="036E664B" w14:textId="77777777"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&lt;remarks&gt;</w:t>
            </w:r>
          </w:p>
          <w:p w14:paraId="3D57028B" w14:textId="77777777"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&lt;list type="table"&gt;</w:t>
            </w:r>
          </w:p>
          <w:p w14:paraId="4E096A48" w14:textId="77777777"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&lt;listheader&gt;</w:t>
            </w:r>
          </w:p>
          <w:p w14:paraId="5A3F398D" w14:textId="77777777"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&lt;term&gt;Author&lt;/term&gt;</w:t>
            </w:r>
          </w:p>
          <w:p w14:paraId="468FB78E" w14:textId="77777777"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&lt;description&gt;Description&lt;/description&gt;</w:t>
            </w:r>
          </w:p>
          <w:p w14:paraId="12819A8E" w14:textId="77777777"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&lt;/listheader&gt;</w:t>
            </w:r>
          </w:p>
          <w:p w14:paraId="1112F681" w14:textId="77777777"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&lt;item&gt;</w:t>
            </w:r>
          </w:p>
          <w:p w14:paraId="1F878031" w14:textId="77777777"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&lt;term&gt;N/A&lt;/term&gt;</w:t>
            </w:r>
          </w:p>
          <w:p w14:paraId="2C4D9CA9" w14:textId="77777777"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&lt;description&gt;</w:t>
            </w:r>
          </w:p>
          <w:p w14:paraId="387FD676" w14:textId="77777777"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&lt;para&gt;N/A&lt;/para&gt;</w:t>
            </w:r>
          </w:p>
          <w:p w14:paraId="1B534942" w14:textId="77777777"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&lt;para&gt;Original Code.&lt;/para&gt;</w:t>
            </w:r>
          </w:p>
          <w:p w14:paraId="652E1B07" w14:textId="77777777"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&lt;/description&gt;</w:t>
            </w:r>
          </w:p>
          <w:p w14:paraId="34CFC245" w14:textId="77777777"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&lt;/item&gt;</w:t>
            </w:r>
          </w:p>
          <w:p w14:paraId="347F3C7D" w14:textId="77777777" w:rsidR="00D62787"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&lt;/list&gt;</w:t>
            </w:r>
          </w:p>
          <w:p w14:paraId="6C659F27" w14:textId="10404EAC" w:rsidR="00A96A21" w:rsidRPr="00D06352" w:rsidRDefault="00D62787" w:rsidP="00D62787">
            <w:pPr>
              <w:autoSpaceDE w:val="0"/>
              <w:autoSpaceDN w:val="0"/>
              <w:adjustRightInd w:val="0"/>
              <w:spacing w:before="0" w:beforeAutospacing="0" w:after="0" w:afterAutospacing="0"/>
              <w:rPr>
                <w:rFonts w:asciiTheme="minorHAnsi" w:hAnsiTheme="minorHAnsi" w:cs="Calibri"/>
                <w:color w:val="008000"/>
              </w:rPr>
            </w:pPr>
            <w:r w:rsidRPr="00D06352">
              <w:rPr>
                <w:rFonts w:asciiTheme="minorHAnsi" w:hAnsiTheme="minorHAnsi" w:cs="Calibri"/>
                <w:color w:val="008000"/>
              </w:rPr>
              <w:t xml:space="preserve">    ''' &lt;/remarks&gt;</w:t>
            </w:r>
          </w:p>
        </w:tc>
      </w:tr>
      <w:tr w:rsidR="00794966" w:rsidRPr="00D06352" w14:paraId="40E3A798"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7C360ED3" w14:textId="11AC47AD" w:rsidR="00794966" w:rsidRPr="00D06352" w:rsidRDefault="00794966" w:rsidP="00884BDA">
            <w:pPr>
              <w:rPr>
                <w:rFonts w:asciiTheme="minorHAnsi" w:hAnsiTheme="minorHAnsi" w:cs="Arial"/>
                <w:b/>
                <w:color w:val="0000FF"/>
              </w:rPr>
            </w:pPr>
            <w:r w:rsidRPr="00D06352">
              <w:rPr>
                <w:rFonts w:asciiTheme="minorHAnsi" w:hAnsiTheme="minorHAnsi" w:cs="Arial"/>
                <w:b/>
                <w:color w:val="0000FF"/>
              </w:rPr>
              <w:lastRenderedPageBreak/>
              <w:t>Remove Hardcoded Values:</w:t>
            </w:r>
          </w:p>
        </w:tc>
      </w:tr>
      <w:tr w:rsidR="00794966" w:rsidRPr="00D06352" w14:paraId="69353BEB"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5CDEC4EA" w14:textId="604F9ED0" w:rsidR="00794966" w:rsidRPr="00D06352" w:rsidRDefault="00794966" w:rsidP="00F1273C">
            <w:pPr>
              <w:pStyle w:val="NormalWeb"/>
              <w:jc w:val="both"/>
              <w:rPr>
                <w:rFonts w:asciiTheme="minorHAnsi" w:hAnsiTheme="minorHAnsi"/>
                <w:b/>
                <w:color w:val="0000FF"/>
              </w:rPr>
            </w:pPr>
            <w:r w:rsidRPr="00D06352">
              <w:rPr>
                <w:rFonts w:asciiTheme="minorHAnsi" w:hAnsiTheme="minorHAnsi" w:cs="Calibri"/>
              </w:rPr>
              <w:t>All hardcoded values will be moved to constant and user facing messages will be moved to resource files</w:t>
            </w:r>
            <w:r w:rsidR="00995A19" w:rsidRPr="00D06352">
              <w:rPr>
                <w:rFonts w:asciiTheme="minorHAnsi" w:hAnsiTheme="minorHAnsi" w:cs="Calibri"/>
              </w:rPr>
              <w:t xml:space="preserve">, i.e. define constants for the commonly used values in the </w:t>
            </w:r>
            <w:r w:rsidR="00BD639F" w:rsidRPr="00D06352">
              <w:rPr>
                <w:rFonts w:asciiTheme="minorHAnsi" w:hAnsiTheme="minorHAnsi" w:cs="Calibri"/>
              </w:rPr>
              <w:t>u</w:t>
            </w:r>
            <w:r w:rsidR="00995A19" w:rsidRPr="00D06352">
              <w:rPr>
                <w:rFonts w:asciiTheme="minorHAnsi" w:hAnsiTheme="minorHAnsi" w:cs="Calibri"/>
              </w:rPr>
              <w:t>tility project / page scope</w:t>
            </w:r>
            <w:r w:rsidR="00F1273C" w:rsidRPr="00D06352">
              <w:rPr>
                <w:rFonts w:asciiTheme="minorHAnsi" w:hAnsiTheme="minorHAnsi" w:cs="Calibri"/>
              </w:rPr>
              <w:t xml:space="preserve"> and all the messages to be moved to project level resource file.</w:t>
            </w:r>
          </w:p>
        </w:tc>
      </w:tr>
      <w:tr w:rsidR="000B2CE2" w:rsidRPr="00D06352" w14:paraId="0A4703C8"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4998E99D" w14:textId="131F9EEC" w:rsidR="000B2CE2" w:rsidRPr="00D06352" w:rsidRDefault="000B2CE2" w:rsidP="00884BDA">
            <w:pPr>
              <w:rPr>
                <w:rFonts w:asciiTheme="minorHAnsi" w:hAnsiTheme="minorHAnsi" w:cs="Arial"/>
                <w:b/>
                <w:color w:val="0000FF"/>
              </w:rPr>
            </w:pPr>
            <w:r w:rsidRPr="00D06352">
              <w:rPr>
                <w:rFonts w:asciiTheme="minorHAnsi" w:hAnsiTheme="minorHAnsi" w:cs="Arial"/>
                <w:b/>
                <w:color w:val="0000FF"/>
              </w:rPr>
              <w:t>Variables Initialization:</w:t>
            </w:r>
          </w:p>
        </w:tc>
      </w:tr>
      <w:tr w:rsidR="000B2CE2" w:rsidRPr="00D06352" w14:paraId="016E934D"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095AF4D0" w14:textId="67455D6A" w:rsidR="000B2CE2" w:rsidRPr="00D06352" w:rsidRDefault="000B2CE2" w:rsidP="0083304F">
            <w:pPr>
              <w:pStyle w:val="NormalWeb"/>
              <w:jc w:val="both"/>
              <w:rPr>
                <w:rFonts w:asciiTheme="minorHAnsi" w:hAnsiTheme="minorHAnsi"/>
                <w:b/>
                <w:color w:val="0000FF"/>
              </w:rPr>
            </w:pPr>
            <w:r w:rsidRPr="00D06352">
              <w:rPr>
                <w:rFonts w:asciiTheme="minorHAnsi" w:hAnsiTheme="minorHAnsi" w:cs="Calibri"/>
              </w:rPr>
              <w:lastRenderedPageBreak/>
              <w:t>All variables will be initialized</w:t>
            </w:r>
            <w:r w:rsidR="0059506A" w:rsidRPr="00D06352">
              <w:rPr>
                <w:rFonts w:asciiTheme="minorHAnsi" w:hAnsiTheme="minorHAnsi" w:cs="Calibri"/>
              </w:rPr>
              <w:t xml:space="preserve"> with default values</w:t>
            </w:r>
            <w:r w:rsidR="002B7B49" w:rsidRPr="00D06352">
              <w:rPr>
                <w:rFonts w:asciiTheme="minorHAnsi" w:hAnsiTheme="minorHAnsi" w:cs="Calibri"/>
              </w:rPr>
              <w:t xml:space="preserve">, i.e. Integers with 0, Strings with </w:t>
            </w:r>
            <w:r w:rsidR="00194BCE" w:rsidRPr="00D06352">
              <w:rPr>
                <w:rFonts w:asciiTheme="minorHAnsi" w:hAnsiTheme="minorHAnsi" w:cs="Calibri"/>
              </w:rPr>
              <w:t>String. Empty</w:t>
            </w:r>
            <w:r w:rsidR="002B7B49" w:rsidRPr="00D06352">
              <w:rPr>
                <w:rFonts w:asciiTheme="minorHAnsi" w:hAnsiTheme="minorHAnsi" w:cs="Calibri"/>
              </w:rPr>
              <w:t>, Objects with Nothing, etc.</w:t>
            </w:r>
          </w:p>
        </w:tc>
      </w:tr>
      <w:tr w:rsidR="00794966" w:rsidRPr="00D06352" w14:paraId="46ADE2B6"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7BF6D09C" w14:textId="25085E30" w:rsidR="00794966" w:rsidRPr="00D06352" w:rsidRDefault="00794966" w:rsidP="00884BDA">
            <w:pPr>
              <w:rPr>
                <w:rFonts w:asciiTheme="minorHAnsi" w:hAnsiTheme="minorHAnsi" w:cs="Arial"/>
                <w:b/>
                <w:color w:val="0000FF"/>
              </w:rPr>
            </w:pPr>
            <w:r w:rsidRPr="00D06352">
              <w:rPr>
                <w:rFonts w:asciiTheme="minorHAnsi" w:hAnsiTheme="minorHAnsi" w:cs="Arial"/>
                <w:b/>
                <w:color w:val="0000FF"/>
              </w:rPr>
              <w:t>String manipulation:</w:t>
            </w:r>
          </w:p>
        </w:tc>
      </w:tr>
      <w:tr w:rsidR="00794966" w:rsidRPr="00D06352" w14:paraId="07F0DA0D"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3AC3E339" w14:textId="2C9D9AD7" w:rsidR="00794966" w:rsidRPr="00D06352" w:rsidRDefault="00A3439C" w:rsidP="00B259AF">
            <w:pPr>
              <w:jc w:val="both"/>
              <w:rPr>
                <w:rFonts w:asciiTheme="minorHAnsi" w:hAnsiTheme="minorHAnsi"/>
                <w:b/>
                <w:color w:val="0000FF"/>
              </w:rPr>
            </w:pPr>
            <w:r w:rsidRPr="00D06352">
              <w:rPr>
                <w:rFonts w:asciiTheme="minorHAnsi" w:hAnsiTheme="minorHAnsi" w:cs="Arial"/>
              </w:rPr>
              <w:t xml:space="preserve">Manipulation of string data for display or association will be carried with system functions only, i.e. using </w:t>
            </w:r>
            <w:r w:rsidR="00E7615E" w:rsidRPr="00D06352">
              <w:rPr>
                <w:rFonts w:asciiTheme="minorHAnsi" w:hAnsiTheme="minorHAnsi" w:cs="Arial"/>
              </w:rPr>
              <w:t>“</w:t>
            </w:r>
            <w:r w:rsidR="00194BCE" w:rsidRPr="00D06352">
              <w:rPr>
                <w:rFonts w:asciiTheme="minorHAnsi" w:hAnsiTheme="minorHAnsi" w:cs="Arial"/>
              </w:rPr>
              <w:t>String. Format</w:t>
            </w:r>
            <w:r w:rsidR="00794966" w:rsidRPr="00D06352">
              <w:rPr>
                <w:rFonts w:asciiTheme="minorHAnsi" w:hAnsiTheme="minorHAnsi" w:cs="Arial"/>
              </w:rPr>
              <w:t>”</w:t>
            </w:r>
            <w:r w:rsidR="00B259AF" w:rsidRPr="00D06352">
              <w:rPr>
                <w:rFonts w:asciiTheme="minorHAnsi" w:hAnsiTheme="minorHAnsi" w:cs="Arial"/>
              </w:rPr>
              <w:t xml:space="preserve">, </w:t>
            </w:r>
            <w:r w:rsidR="00E7615E" w:rsidRPr="00D06352">
              <w:rPr>
                <w:rFonts w:asciiTheme="minorHAnsi" w:hAnsiTheme="minorHAnsi" w:cs="Arial"/>
              </w:rPr>
              <w:t>“</w:t>
            </w:r>
            <w:r w:rsidR="00194BCE" w:rsidRPr="00D06352">
              <w:rPr>
                <w:rFonts w:asciiTheme="minorHAnsi" w:hAnsiTheme="minorHAnsi" w:cs="Arial"/>
              </w:rPr>
              <w:t>String. Compare</w:t>
            </w:r>
            <w:r w:rsidR="00E7615E" w:rsidRPr="00D06352">
              <w:rPr>
                <w:rFonts w:asciiTheme="minorHAnsi" w:hAnsiTheme="minorHAnsi" w:cs="Arial"/>
              </w:rPr>
              <w:t>”</w:t>
            </w:r>
            <w:r w:rsidR="00B259AF" w:rsidRPr="00D06352">
              <w:rPr>
                <w:rFonts w:asciiTheme="minorHAnsi" w:hAnsiTheme="minorHAnsi" w:cs="Arial"/>
              </w:rPr>
              <w:t>, etc.</w:t>
            </w:r>
            <w:r w:rsidR="00794966" w:rsidRPr="00D06352">
              <w:rPr>
                <w:rFonts w:asciiTheme="minorHAnsi" w:hAnsiTheme="minorHAnsi" w:cs="Arial"/>
              </w:rPr>
              <w:t xml:space="preserve"> </w:t>
            </w:r>
            <w:r w:rsidRPr="00D06352">
              <w:rPr>
                <w:rFonts w:asciiTheme="minorHAnsi" w:hAnsiTheme="minorHAnsi" w:cs="Arial"/>
              </w:rPr>
              <w:t>functions</w:t>
            </w:r>
            <w:r w:rsidR="00794966" w:rsidRPr="00D06352">
              <w:rPr>
                <w:rFonts w:asciiTheme="minorHAnsi" w:hAnsiTheme="minorHAnsi" w:cs="Arial"/>
              </w:rPr>
              <w:t>.</w:t>
            </w:r>
          </w:p>
        </w:tc>
      </w:tr>
      <w:tr w:rsidR="000519F4" w:rsidRPr="00D06352" w14:paraId="130C68A7"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2A80320A" w14:textId="7C5CCAE7" w:rsidR="000519F4" w:rsidRPr="00D06352" w:rsidRDefault="000519F4" w:rsidP="00884BDA">
            <w:pPr>
              <w:rPr>
                <w:rFonts w:asciiTheme="minorHAnsi" w:hAnsiTheme="minorHAnsi" w:cs="Arial"/>
                <w:b/>
                <w:color w:val="0000FF"/>
              </w:rPr>
            </w:pPr>
            <w:r w:rsidRPr="00D06352">
              <w:rPr>
                <w:rFonts w:asciiTheme="minorHAnsi" w:hAnsiTheme="minorHAnsi" w:cs="Arial"/>
                <w:b/>
                <w:color w:val="0000FF"/>
              </w:rPr>
              <w:t>Localization of colors:</w:t>
            </w:r>
          </w:p>
        </w:tc>
      </w:tr>
      <w:tr w:rsidR="000519F4" w:rsidRPr="00D06352" w14:paraId="167F42E0"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4CC401A0" w14:textId="11BD78FE" w:rsidR="000519F4" w:rsidRPr="00D06352" w:rsidRDefault="000519F4" w:rsidP="00956E31">
            <w:pPr>
              <w:jc w:val="both"/>
              <w:rPr>
                <w:rFonts w:asciiTheme="minorHAnsi" w:hAnsiTheme="minorHAnsi"/>
              </w:rPr>
            </w:pPr>
            <w:r w:rsidRPr="00D06352">
              <w:rPr>
                <w:rFonts w:asciiTheme="minorHAnsi" w:hAnsiTheme="minorHAnsi"/>
              </w:rPr>
              <w:t>All hardcoded colors will be moved to resource files.</w:t>
            </w:r>
          </w:p>
        </w:tc>
      </w:tr>
      <w:tr w:rsidR="00794966" w:rsidRPr="00D06352" w14:paraId="6A1A7DAC"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48B530B5" w14:textId="57A67A9F" w:rsidR="00794966" w:rsidRPr="00D06352" w:rsidRDefault="00794966" w:rsidP="00884BDA">
            <w:pPr>
              <w:rPr>
                <w:rFonts w:asciiTheme="minorHAnsi" w:hAnsiTheme="minorHAnsi" w:cs="Arial"/>
                <w:b/>
                <w:color w:val="0000FF"/>
              </w:rPr>
            </w:pPr>
            <w:r w:rsidRPr="00D06352">
              <w:rPr>
                <w:rFonts w:asciiTheme="minorHAnsi" w:hAnsiTheme="minorHAnsi" w:cs="Arial"/>
                <w:b/>
                <w:color w:val="0000FF"/>
              </w:rPr>
              <w:t>Set Compiler Settings to Error:</w:t>
            </w:r>
          </w:p>
        </w:tc>
      </w:tr>
      <w:tr w:rsidR="00794966" w:rsidRPr="00D06352" w14:paraId="2E2E5C80"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vAlign w:val="center"/>
          </w:tcPr>
          <w:p w14:paraId="7D850D86" w14:textId="77777777" w:rsidR="00794966" w:rsidRPr="00D06352" w:rsidRDefault="00794966" w:rsidP="00D60E35">
            <w:pPr>
              <w:pStyle w:val="NormalWeb"/>
              <w:jc w:val="both"/>
              <w:rPr>
                <w:rFonts w:asciiTheme="minorHAnsi" w:hAnsiTheme="minorHAnsi" w:cs="Arial"/>
              </w:rPr>
            </w:pPr>
            <w:r w:rsidRPr="00D06352">
              <w:rPr>
                <w:rFonts w:asciiTheme="minorHAnsi" w:hAnsiTheme="minorHAnsi" w:cs="Arial"/>
              </w:rPr>
              <w:t xml:space="preserve">Each project within a given solution has a properties section and one of the tabs is </w:t>
            </w:r>
            <w:r w:rsidR="00BE0BD9" w:rsidRPr="00D06352">
              <w:rPr>
                <w:rFonts w:asciiTheme="minorHAnsi" w:hAnsiTheme="minorHAnsi" w:cs="Arial"/>
              </w:rPr>
              <w:t>labeled</w:t>
            </w:r>
            <w:r w:rsidRPr="00D06352">
              <w:rPr>
                <w:rFonts w:asciiTheme="minorHAnsi" w:hAnsiTheme="minorHAnsi" w:cs="Arial"/>
              </w:rPr>
              <w:t xml:space="preserve"> Compile.  On this tab is a set of Warning Configurations.  Each of these configurations needs set to Error under the Notification.  Once these are all set to Error you must resolve any issues that up in the Error List.  Build the project once all of the errors are corrected.  Again every project within the solution needs to have these set to Error.</w:t>
            </w:r>
          </w:p>
          <w:p w14:paraId="49286819" w14:textId="7464CF01" w:rsidR="00234610" w:rsidRPr="00D06352" w:rsidRDefault="00234610" w:rsidP="00D60E35">
            <w:pPr>
              <w:pStyle w:val="NormalWeb"/>
              <w:jc w:val="both"/>
              <w:rPr>
                <w:rFonts w:asciiTheme="minorHAnsi" w:hAnsiTheme="minorHAnsi"/>
                <w:b/>
                <w:color w:val="0000FF"/>
              </w:rPr>
            </w:pPr>
            <w:r w:rsidRPr="00D06352">
              <w:rPr>
                <w:rFonts w:asciiTheme="minorHAnsi" w:hAnsiTheme="minorHAnsi" w:cs="Calibri"/>
                <w:b/>
              </w:rPr>
              <w:t>NOTE:</w:t>
            </w:r>
            <w:r w:rsidRPr="00D06352">
              <w:rPr>
                <w:rFonts w:asciiTheme="minorHAnsi" w:hAnsiTheme="minorHAnsi" w:cs="Calibri"/>
              </w:rPr>
              <w:t xml:space="preserve"> Ignore the warning that System.Data.OracleClient is Obsolete.</w:t>
            </w:r>
          </w:p>
        </w:tc>
      </w:tr>
      <w:tr w:rsidR="00794966" w:rsidRPr="00D06352" w14:paraId="5A478DB3"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117BED34" w14:textId="57E941DD" w:rsidR="00794966" w:rsidRPr="00D06352" w:rsidRDefault="00794966" w:rsidP="00884BDA">
            <w:pPr>
              <w:rPr>
                <w:rFonts w:asciiTheme="minorHAnsi" w:hAnsiTheme="minorHAnsi" w:cs="Arial"/>
                <w:b/>
                <w:color w:val="0000FF"/>
              </w:rPr>
            </w:pPr>
            <w:r w:rsidRPr="00D06352">
              <w:rPr>
                <w:rFonts w:asciiTheme="minorHAnsi" w:hAnsiTheme="minorHAnsi" w:cs="Arial"/>
                <w:b/>
                <w:color w:val="0000FF"/>
              </w:rPr>
              <w:t>Unused  and commented code will be removed:</w:t>
            </w:r>
          </w:p>
        </w:tc>
      </w:tr>
      <w:tr w:rsidR="00794966" w:rsidRPr="00D06352" w14:paraId="0DDC4FAC"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1028F218" w14:textId="69E627A4" w:rsidR="00794966" w:rsidRPr="00D06352" w:rsidRDefault="00794966" w:rsidP="00884BDA">
            <w:pPr>
              <w:rPr>
                <w:rFonts w:asciiTheme="minorHAnsi" w:hAnsiTheme="minorHAnsi"/>
                <w:b/>
                <w:color w:val="0000FF"/>
              </w:rPr>
            </w:pPr>
            <w:r w:rsidRPr="00D06352">
              <w:rPr>
                <w:rFonts w:asciiTheme="minorHAnsi" w:hAnsiTheme="minorHAnsi" w:cs="Arial"/>
              </w:rPr>
              <w:t>Will remove unused and commented code.</w:t>
            </w:r>
          </w:p>
        </w:tc>
      </w:tr>
      <w:tr w:rsidR="00794966" w:rsidRPr="00D06352" w14:paraId="77E38527"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253B882A" w14:textId="6952076B" w:rsidR="00794966" w:rsidRPr="00D06352" w:rsidRDefault="00794966" w:rsidP="00884BDA">
            <w:pPr>
              <w:rPr>
                <w:rFonts w:asciiTheme="minorHAnsi" w:hAnsiTheme="minorHAnsi" w:cs="Arial"/>
                <w:b/>
                <w:color w:val="0000FF"/>
              </w:rPr>
            </w:pPr>
            <w:r w:rsidRPr="00D06352">
              <w:rPr>
                <w:rFonts w:asciiTheme="minorHAnsi" w:hAnsiTheme="minorHAnsi" w:cs="Arial"/>
                <w:b/>
                <w:color w:val="0000FF"/>
              </w:rPr>
              <w:t>Localization:</w:t>
            </w:r>
          </w:p>
        </w:tc>
      </w:tr>
      <w:tr w:rsidR="00794966" w:rsidRPr="00D06352" w14:paraId="780EFEED"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377E0192" w14:textId="05F0AD5F" w:rsidR="00794966" w:rsidRPr="00D06352" w:rsidRDefault="00794966" w:rsidP="00366BE8">
            <w:pPr>
              <w:jc w:val="both"/>
              <w:rPr>
                <w:rFonts w:asciiTheme="minorHAnsi" w:hAnsiTheme="minorHAnsi"/>
                <w:b/>
                <w:color w:val="0000FF"/>
              </w:rPr>
            </w:pPr>
            <w:r w:rsidRPr="00D06352">
              <w:rPr>
                <w:rFonts w:asciiTheme="minorHAnsi" w:hAnsiTheme="minorHAnsi" w:cs="Arial"/>
              </w:rPr>
              <w:t xml:space="preserve">Resource files will be created for </w:t>
            </w:r>
            <w:r w:rsidR="00366BE8" w:rsidRPr="00D06352">
              <w:rPr>
                <w:rFonts w:asciiTheme="minorHAnsi" w:hAnsiTheme="minorHAnsi" w:cs="Arial"/>
              </w:rPr>
              <w:t xml:space="preserve">each of the form in the </w:t>
            </w:r>
            <w:r w:rsidRPr="00D06352">
              <w:rPr>
                <w:rFonts w:asciiTheme="minorHAnsi" w:hAnsiTheme="minorHAnsi" w:cs="Arial"/>
              </w:rPr>
              <w:t>application</w:t>
            </w:r>
            <w:r w:rsidR="00366BE8" w:rsidRPr="00D06352">
              <w:rPr>
                <w:rFonts w:asciiTheme="minorHAnsi" w:hAnsiTheme="minorHAnsi" w:cs="Arial"/>
              </w:rPr>
              <w:t xml:space="preserve"> and also project level resource file for localization of messages</w:t>
            </w:r>
            <w:r w:rsidR="00B27A64" w:rsidRPr="00D06352">
              <w:rPr>
                <w:rFonts w:asciiTheme="minorHAnsi" w:hAnsiTheme="minorHAnsi" w:cs="Arial"/>
              </w:rPr>
              <w:t xml:space="preserve"> (en-US only</w:t>
            </w:r>
            <w:r w:rsidR="004F317D" w:rsidRPr="00D06352">
              <w:rPr>
                <w:rFonts w:asciiTheme="minorHAnsi" w:hAnsiTheme="minorHAnsi" w:cs="Arial"/>
              </w:rPr>
              <w:t xml:space="preserve"> in the scope</w:t>
            </w:r>
            <w:r w:rsidR="00B27A64" w:rsidRPr="00D06352">
              <w:rPr>
                <w:rFonts w:asciiTheme="minorHAnsi" w:hAnsiTheme="minorHAnsi" w:cs="Arial"/>
              </w:rPr>
              <w:t>)</w:t>
            </w:r>
          </w:p>
        </w:tc>
      </w:tr>
      <w:tr w:rsidR="004F317D" w:rsidRPr="00D06352" w14:paraId="6D7DACD6"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77A0C39F" w14:textId="74C3EC22" w:rsidR="004F317D" w:rsidRPr="00D06352" w:rsidRDefault="004F317D" w:rsidP="00366BE8">
            <w:pPr>
              <w:jc w:val="both"/>
              <w:rPr>
                <w:rFonts w:asciiTheme="minorHAnsi" w:hAnsiTheme="minorHAnsi" w:cs="Arial"/>
              </w:rPr>
            </w:pPr>
            <w:r w:rsidRPr="00D06352">
              <w:rPr>
                <w:rFonts w:asciiTheme="minorHAnsi" w:hAnsiTheme="minorHAnsi" w:cs="Arial"/>
                <w:b/>
                <w:color w:val="0000FF"/>
              </w:rPr>
              <w:t>Parameter Validation:</w:t>
            </w:r>
          </w:p>
        </w:tc>
      </w:tr>
      <w:tr w:rsidR="004F317D" w:rsidRPr="00D06352" w14:paraId="773E3F5C"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FFFFF" w:themeFill="background1"/>
          </w:tcPr>
          <w:p w14:paraId="3AE17B26" w14:textId="62F7E31F" w:rsidR="004F317D" w:rsidRPr="00D06352" w:rsidRDefault="004F317D" w:rsidP="004F317D">
            <w:pPr>
              <w:jc w:val="both"/>
              <w:rPr>
                <w:rFonts w:asciiTheme="minorHAnsi" w:hAnsiTheme="minorHAnsi" w:cs="Arial"/>
              </w:rPr>
            </w:pPr>
            <w:r w:rsidRPr="00D06352">
              <w:rPr>
                <w:rFonts w:asciiTheme="minorHAnsi" w:hAnsiTheme="minorHAnsi" w:cs="Arial"/>
              </w:rPr>
              <w:t>Critical parameters are validated for null values and validation message will be displayed.</w:t>
            </w:r>
          </w:p>
        </w:tc>
      </w:tr>
      <w:tr w:rsidR="000A13C6" w:rsidRPr="00D06352" w14:paraId="3022BCD9" w14:textId="77777777" w:rsidTr="001D7E53">
        <w:tblPrEx>
          <w:shd w:val="clear" w:color="auto" w:fill="auto"/>
        </w:tblPrEx>
        <w:trPr>
          <w:gridBefore w:val="1"/>
          <w:wBefore w:w="18" w:type="dxa"/>
          <w:trHeight w:val="422"/>
        </w:trPr>
        <w:tc>
          <w:tcPr>
            <w:tcW w:w="10080" w:type="dxa"/>
            <w:gridSpan w:val="2"/>
            <w:tcBorders>
              <w:top w:val="single" w:sz="4" w:space="0" w:color="auto"/>
              <w:bottom w:val="single" w:sz="4" w:space="0" w:color="auto"/>
            </w:tcBorders>
            <w:shd w:val="clear" w:color="auto" w:fill="F2F2F2" w:themeFill="background1" w:themeFillShade="F2"/>
          </w:tcPr>
          <w:p w14:paraId="041837D6" w14:textId="426A6967" w:rsidR="000A13C6" w:rsidRPr="00D06352" w:rsidRDefault="000A13C6" w:rsidP="00366BE8">
            <w:pPr>
              <w:jc w:val="both"/>
              <w:rPr>
                <w:rFonts w:asciiTheme="minorHAnsi" w:hAnsiTheme="minorHAnsi" w:cs="Arial"/>
              </w:rPr>
            </w:pPr>
            <w:r w:rsidRPr="00D06352">
              <w:rPr>
                <w:rFonts w:asciiTheme="minorHAnsi" w:hAnsiTheme="minorHAnsi" w:cs="Arial"/>
                <w:b/>
                <w:color w:val="0000FF"/>
              </w:rPr>
              <w:t>Update Cooper Tire Security</w:t>
            </w:r>
          </w:p>
        </w:tc>
      </w:tr>
      <w:tr w:rsidR="000A13C6" w:rsidRPr="00D06352" w14:paraId="0A3E729C" w14:textId="77777777" w:rsidTr="00A322DE">
        <w:tblPrEx>
          <w:shd w:val="clear" w:color="auto" w:fill="auto"/>
        </w:tblPrEx>
        <w:trPr>
          <w:gridBefore w:val="1"/>
          <w:wBefore w:w="18" w:type="dxa"/>
          <w:trHeight w:val="341"/>
        </w:trPr>
        <w:tc>
          <w:tcPr>
            <w:tcW w:w="10080" w:type="dxa"/>
            <w:gridSpan w:val="2"/>
            <w:tcBorders>
              <w:top w:val="single" w:sz="4" w:space="0" w:color="auto"/>
              <w:bottom w:val="single" w:sz="4" w:space="0" w:color="auto"/>
            </w:tcBorders>
            <w:shd w:val="clear" w:color="auto" w:fill="FFFFFF" w:themeFill="background1"/>
          </w:tcPr>
          <w:p w14:paraId="454885B6" w14:textId="3FC91DA4" w:rsidR="000A13C6" w:rsidRPr="00D06352" w:rsidRDefault="000A13C6" w:rsidP="00BD7E9E">
            <w:pPr>
              <w:jc w:val="both"/>
              <w:rPr>
                <w:rFonts w:asciiTheme="minorHAnsi" w:hAnsiTheme="minorHAnsi" w:cs="Arial"/>
              </w:rPr>
            </w:pPr>
            <w:r w:rsidRPr="00D06352">
              <w:rPr>
                <w:rFonts w:asciiTheme="minorHAnsi" w:hAnsiTheme="minorHAnsi"/>
              </w:rPr>
              <w:t xml:space="preserve">Cooper Tire Security </w:t>
            </w:r>
            <w:r w:rsidR="00D6481E" w:rsidRPr="00D06352">
              <w:rPr>
                <w:rFonts w:asciiTheme="minorHAnsi" w:hAnsiTheme="minorHAnsi"/>
              </w:rPr>
              <w:t xml:space="preserve">library </w:t>
            </w:r>
            <w:r w:rsidR="00BD7E9E" w:rsidRPr="00D06352">
              <w:rPr>
                <w:rFonts w:asciiTheme="minorHAnsi" w:hAnsiTheme="minorHAnsi"/>
              </w:rPr>
              <w:t>remains same</w:t>
            </w:r>
            <w:r w:rsidRPr="00D06352">
              <w:rPr>
                <w:rFonts w:asciiTheme="minorHAnsi" w:hAnsiTheme="minorHAnsi"/>
              </w:rPr>
              <w:t>.</w:t>
            </w:r>
          </w:p>
        </w:tc>
      </w:tr>
      <w:tr w:rsidR="00457ED4" w:rsidRPr="00D06352" w14:paraId="501E5413" w14:textId="77777777" w:rsidTr="00B14A31">
        <w:tblPrEx>
          <w:shd w:val="clear" w:color="auto" w:fill="auto"/>
        </w:tblPrEx>
        <w:trPr>
          <w:gridAfter w:val="1"/>
          <w:wAfter w:w="18" w:type="dxa"/>
          <w:trHeight w:val="269"/>
        </w:trPr>
        <w:tc>
          <w:tcPr>
            <w:tcW w:w="10080" w:type="dxa"/>
            <w:gridSpan w:val="2"/>
            <w:tcBorders>
              <w:top w:val="single" w:sz="4" w:space="0" w:color="auto"/>
              <w:bottom w:val="single" w:sz="4" w:space="0" w:color="auto"/>
            </w:tcBorders>
            <w:shd w:val="clear" w:color="auto" w:fill="8DB3E2" w:themeFill="text2" w:themeFillTint="66"/>
          </w:tcPr>
          <w:p w14:paraId="5494F1D9" w14:textId="77777777" w:rsidR="00A322DE" w:rsidRPr="00D06352" w:rsidRDefault="00A322DE" w:rsidP="001D7E53">
            <w:pPr>
              <w:pStyle w:val="CovFormText"/>
              <w:spacing w:before="0" w:beforeAutospacing="0" w:after="0" w:afterAutospacing="0"/>
              <w:jc w:val="center"/>
              <w:rPr>
                <w:rFonts w:asciiTheme="minorHAnsi" w:hAnsiTheme="minorHAnsi" w:cs="Arial"/>
                <w:b/>
                <w:color w:val="FF0000"/>
                <w:sz w:val="24"/>
              </w:rPr>
            </w:pPr>
          </w:p>
          <w:p w14:paraId="5BF0FABE" w14:textId="77777777" w:rsidR="00457ED4" w:rsidRPr="00D06352" w:rsidRDefault="001D7E53" w:rsidP="001D7E53">
            <w:pPr>
              <w:pStyle w:val="CovFormText"/>
              <w:spacing w:before="0" w:beforeAutospacing="0" w:after="0" w:afterAutospacing="0"/>
              <w:jc w:val="center"/>
              <w:rPr>
                <w:rFonts w:asciiTheme="minorHAnsi" w:hAnsiTheme="minorHAnsi" w:cs="Arial"/>
                <w:b/>
                <w:color w:val="FF0000"/>
                <w:sz w:val="24"/>
              </w:rPr>
            </w:pPr>
            <w:r w:rsidRPr="00D06352">
              <w:rPr>
                <w:rFonts w:asciiTheme="minorHAnsi" w:hAnsiTheme="minorHAnsi" w:cs="Arial"/>
                <w:b/>
                <w:color w:val="FF0000"/>
                <w:sz w:val="24"/>
              </w:rPr>
              <w:t>ORACLE</w:t>
            </w:r>
            <w:r w:rsidR="00457ED4" w:rsidRPr="00D06352">
              <w:rPr>
                <w:rFonts w:asciiTheme="minorHAnsi" w:hAnsiTheme="minorHAnsi" w:cs="Arial"/>
                <w:b/>
                <w:color w:val="FF0000"/>
                <w:sz w:val="24"/>
              </w:rPr>
              <w:t xml:space="preserve">  CHANGES</w:t>
            </w:r>
          </w:p>
          <w:p w14:paraId="5115E5D1" w14:textId="6DC4401E" w:rsidR="001D7E53" w:rsidRPr="00D06352" w:rsidRDefault="001D7E53" w:rsidP="001D7E53">
            <w:pPr>
              <w:pStyle w:val="CovFormText"/>
              <w:spacing w:before="0" w:beforeAutospacing="0" w:after="0" w:afterAutospacing="0"/>
              <w:jc w:val="center"/>
              <w:rPr>
                <w:rFonts w:asciiTheme="minorHAnsi" w:hAnsiTheme="minorHAnsi" w:cs="Arial"/>
                <w:b/>
                <w:color w:val="FF0000"/>
                <w:sz w:val="24"/>
              </w:rPr>
            </w:pPr>
          </w:p>
        </w:tc>
      </w:tr>
      <w:tr w:rsidR="00457ED4" w:rsidRPr="00D06352" w14:paraId="485F7736" w14:textId="77777777" w:rsidTr="001D7E53">
        <w:tblPrEx>
          <w:shd w:val="clear" w:color="auto" w:fill="auto"/>
        </w:tblPrEx>
        <w:trPr>
          <w:gridBefore w:val="1"/>
          <w:wBefore w:w="18" w:type="dxa"/>
          <w:trHeight w:val="576"/>
        </w:trPr>
        <w:tc>
          <w:tcPr>
            <w:tcW w:w="10080" w:type="dxa"/>
            <w:gridSpan w:val="2"/>
            <w:tcBorders>
              <w:top w:val="single" w:sz="4" w:space="0" w:color="auto"/>
              <w:bottom w:val="single" w:sz="4" w:space="0" w:color="auto"/>
            </w:tcBorders>
            <w:shd w:val="clear" w:color="auto" w:fill="FFFFFF" w:themeFill="background1"/>
          </w:tcPr>
          <w:tbl>
            <w:tblPr>
              <w:tblpPr w:leftFromText="180" w:rightFromText="180" w:vertAnchor="text" w:tblpY="1"/>
              <w:tblOverlap w:val="neve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05"/>
            </w:tblGrid>
            <w:tr w:rsidR="00457ED4" w:rsidRPr="00D06352" w14:paraId="30F20F2E" w14:textId="77777777" w:rsidTr="00157B28">
              <w:trPr>
                <w:trHeight w:val="1033"/>
              </w:trPr>
              <w:tc>
                <w:tcPr>
                  <w:tcW w:w="9805" w:type="dxa"/>
                  <w:tcBorders>
                    <w:top w:val="nil"/>
                    <w:left w:val="nil"/>
                    <w:right w:val="nil"/>
                  </w:tcBorders>
                </w:tcPr>
                <w:p w14:paraId="79EE6BD2" w14:textId="77777777" w:rsidR="001D7E53" w:rsidRPr="00D06352" w:rsidRDefault="00457ED4" w:rsidP="001D7E53">
                  <w:pPr>
                    <w:spacing w:before="0" w:beforeAutospacing="0" w:after="0" w:afterAutospacing="0"/>
                    <w:jc w:val="both"/>
                    <w:rPr>
                      <w:rFonts w:asciiTheme="minorHAnsi" w:hAnsiTheme="minorHAnsi" w:cs="Arial"/>
                    </w:rPr>
                  </w:pPr>
                  <w:r w:rsidRPr="00D06352">
                    <w:rPr>
                      <w:rFonts w:asciiTheme="minorHAnsi" w:hAnsiTheme="minorHAnsi" w:cs="Arial"/>
                    </w:rPr>
                    <w:lastRenderedPageBreak/>
                    <w:t>Oracle Database Schema Details:</w:t>
                  </w:r>
                </w:p>
                <w:p w14:paraId="658A0DF8" w14:textId="4BC2315F" w:rsidR="00457ED4" w:rsidRPr="00D06352" w:rsidRDefault="00457ED4" w:rsidP="006E1964">
                  <w:pPr>
                    <w:pStyle w:val="ListParagraph"/>
                    <w:numPr>
                      <w:ilvl w:val="0"/>
                      <w:numId w:val="7"/>
                    </w:numPr>
                    <w:spacing w:before="0" w:beforeAutospacing="0" w:after="0" w:afterAutospacing="0"/>
                    <w:jc w:val="both"/>
                    <w:rPr>
                      <w:rFonts w:asciiTheme="minorHAnsi" w:hAnsiTheme="minorHAnsi" w:cs="Arial"/>
                    </w:rPr>
                  </w:pPr>
                  <w:r w:rsidRPr="00D06352">
                    <w:rPr>
                      <w:rFonts w:asciiTheme="minorHAnsi" w:hAnsiTheme="minorHAnsi" w:cs="Arial"/>
                    </w:rPr>
                    <w:t xml:space="preserve">Code standardization will happen in below </w:t>
                  </w:r>
                  <w:r w:rsidR="006E1964" w:rsidRPr="00D06352">
                    <w:rPr>
                      <w:rFonts w:asciiTheme="minorHAnsi" w:hAnsiTheme="minorHAnsi" w:cs="Arial"/>
                    </w:rPr>
                    <w:t xml:space="preserve">ICS </w:t>
                  </w:r>
                  <w:r w:rsidRPr="00D06352">
                    <w:rPr>
                      <w:rFonts w:asciiTheme="minorHAnsi" w:hAnsiTheme="minorHAnsi" w:cs="Arial"/>
                    </w:rPr>
                    <w:t>database Schemas.</w:t>
                  </w:r>
                  <w:r w:rsidR="006E1964" w:rsidRPr="00D06352">
                    <w:rPr>
                      <w:rFonts w:asciiTheme="minorHAnsi" w:hAnsiTheme="minorHAnsi" w:cs="Arial"/>
                    </w:rPr>
                    <w:t xml:space="preserve"> For TRACS Schemas we are not going to do any code standardization.</w:t>
                  </w:r>
                  <w:r w:rsidR="00952C07" w:rsidRPr="00D06352">
                    <w:rPr>
                      <w:rFonts w:asciiTheme="minorHAnsi" w:hAnsiTheme="minorHAnsi" w:cs="Arial"/>
                    </w:rPr>
                    <w:t xml:space="preserve"> </w:t>
                  </w:r>
                </w:p>
                <w:p w14:paraId="3194D932" w14:textId="77777777" w:rsidR="006E0AA1" w:rsidRPr="00D06352" w:rsidRDefault="006E0AA1" w:rsidP="006E0AA1">
                  <w:pPr>
                    <w:pStyle w:val="ListParagraph"/>
                    <w:spacing w:before="0" w:beforeAutospacing="0" w:after="0" w:afterAutospacing="0"/>
                    <w:jc w:val="both"/>
                    <w:rPr>
                      <w:rFonts w:asciiTheme="minorHAnsi" w:hAnsiTheme="minorHAnsi" w:cs="Arial"/>
                    </w:rPr>
                  </w:pPr>
                </w:p>
                <w:p w14:paraId="365D109B" w14:textId="5FDD20F9" w:rsidR="006E0AA1" w:rsidRPr="00D06352" w:rsidRDefault="00952C07" w:rsidP="00952C07">
                  <w:pPr>
                    <w:spacing w:before="0" w:beforeAutospacing="0" w:after="0" w:afterAutospacing="0"/>
                    <w:jc w:val="both"/>
                    <w:rPr>
                      <w:rFonts w:asciiTheme="minorHAnsi" w:hAnsiTheme="minorHAnsi" w:cs="Arial"/>
                    </w:rPr>
                  </w:pPr>
                  <w:r w:rsidRPr="00D06352">
                    <w:rPr>
                      <w:rFonts w:asciiTheme="minorHAnsi" w:hAnsiTheme="minorHAnsi" w:cs="Arial"/>
                    </w:rPr>
                    <w:t xml:space="preserve">  </w:t>
                  </w:r>
                  <w:r w:rsidR="006E0AA1" w:rsidRPr="00D06352">
                    <w:rPr>
                      <w:rFonts w:asciiTheme="minorHAnsi" w:hAnsiTheme="minorHAnsi" w:cs="Arial"/>
                      <w:b/>
                    </w:rPr>
                    <w:t>Database Name :</w:t>
                  </w:r>
                  <w:r w:rsidR="006E0AA1" w:rsidRPr="00D06352">
                    <w:rPr>
                      <w:rFonts w:asciiTheme="minorHAnsi" w:hAnsiTheme="minorHAnsi" w:cs="Arial"/>
                    </w:rPr>
                    <w:t xml:space="preserve"> ICS_DEVL</w:t>
                  </w:r>
                </w:p>
                <w:p w14:paraId="55AD9CDC" w14:textId="6B68D511" w:rsidR="001D7E53" w:rsidRPr="00D06352" w:rsidRDefault="001D7E53" w:rsidP="001D7E53">
                  <w:pPr>
                    <w:jc w:val="both"/>
                    <w:rPr>
                      <w:rFonts w:asciiTheme="minorHAnsi" w:hAnsiTheme="minorHAnsi" w:cs="Arial"/>
                      <w:b/>
                    </w:rPr>
                  </w:pPr>
                  <w:r w:rsidRPr="00D06352">
                    <w:rPr>
                      <w:rFonts w:asciiTheme="minorHAnsi" w:hAnsiTheme="minorHAnsi" w:cs="Arial"/>
                      <w:b/>
                    </w:rPr>
                    <w:t xml:space="preserve">   S</w:t>
                  </w:r>
                  <w:r w:rsidR="00457ED4" w:rsidRPr="00D06352">
                    <w:rPr>
                      <w:rFonts w:asciiTheme="minorHAnsi" w:hAnsiTheme="minorHAnsi" w:cs="Arial"/>
                      <w:b/>
                    </w:rPr>
                    <w:t>chema:</w:t>
                  </w:r>
                </w:p>
                <w:p w14:paraId="4648058E" w14:textId="77777777" w:rsidR="001D7E53" w:rsidRPr="00D06352" w:rsidRDefault="00457ED4" w:rsidP="001D7E53">
                  <w:pPr>
                    <w:pStyle w:val="ListParagraph"/>
                    <w:numPr>
                      <w:ilvl w:val="0"/>
                      <w:numId w:val="39"/>
                    </w:numPr>
                    <w:jc w:val="both"/>
                    <w:rPr>
                      <w:rFonts w:asciiTheme="minorHAnsi" w:hAnsiTheme="minorHAnsi"/>
                    </w:rPr>
                  </w:pPr>
                  <w:r w:rsidRPr="00D06352">
                    <w:rPr>
                      <w:rFonts w:asciiTheme="minorHAnsi" w:hAnsiTheme="minorHAnsi"/>
                    </w:rPr>
                    <w:t>ICS</w:t>
                  </w:r>
                </w:p>
                <w:p w14:paraId="0BA1A428" w14:textId="59A2B9E7" w:rsidR="001D7E53" w:rsidRPr="00D06352" w:rsidRDefault="001D7E53" w:rsidP="001D7E53">
                  <w:pPr>
                    <w:pStyle w:val="ListParagraph"/>
                    <w:ind w:left="1970"/>
                    <w:jc w:val="both"/>
                    <w:rPr>
                      <w:rFonts w:asciiTheme="minorHAnsi" w:hAnsiTheme="minorHAnsi"/>
                    </w:rPr>
                  </w:pPr>
                  <w:r w:rsidRPr="00D06352">
                    <w:rPr>
                      <w:rFonts w:asciiTheme="minorHAnsi" w:hAnsiTheme="minorHAnsi"/>
                    </w:rPr>
                    <w:t xml:space="preserve">                </w:t>
                  </w:r>
                  <w:r w:rsidR="00952C07" w:rsidRPr="00D06352">
                    <w:rPr>
                      <w:rFonts w:asciiTheme="minorHAnsi" w:hAnsiTheme="minorHAnsi"/>
                    </w:rPr>
                    <w:t xml:space="preserve">User ID: ICS </w:t>
                  </w:r>
                </w:p>
                <w:p w14:paraId="45D4C882" w14:textId="0848F4DD" w:rsidR="00457ED4" w:rsidRPr="00D06352" w:rsidRDefault="001D7E53" w:rsidP="001D7E53">
                  <w:pPr>
                    <w:pStyle w:val="ListParagraph"/>
                    <w:ind w:left="1970"/>
                    <w:jc w:val="both"/>
                    <w:rPr>
                      <w:rFonts w:asciiTheme="minorHAnsi" w:hAnsiTheme="minorHAnsi"/>
                    </w:rPr>
                  </w:pPr>
                  <w:r w:rsidRPr="00D06352">
                    <w:rPr>
                      <w:rFonts w:asciiTheme="minorHAnsi" w:hAnsiTheme="minorHAnsi"/>
                    </w:rPr>
                    <w:t xml:space="preserve">                </w:t>
                  </w:r>
                  <w:r w:rsidR="00457ED4" w:rsidRPr="00D06352">
                    <w:rPr>
                      <w:rFonts w:asciiTheme="minorHAnsi" w:hAnsiTheme="minorHAnsi"/>
                    </w:rPr>
                    <w:t xml:space="preserve">Password: </w:t>
                  </w:r>
                  <w:r w:rsidR="00601783" w:rsidRPr="00D06352">
                    <w:rPr>
                      <w:rFonts w:asciiTheme="minorHAnsi" w:hAnsiTheme="minorHAnsi"/>
                    </w:rPr>
                    <w:t>****</w:t>
                  </w:r>
                </w:p>
                <w:p w14:paraId="56AEA66A" w14:textId="619F69E4" w:rsidR="00952C07" w:rsidRPr="00D06352" w:rsidRDefault="00952C07" w:rsidP="00952C07">
                  <w:pPr>
                    <w:pStyle w:val="ListParagraph"/>
                    <w:numPr>
                      <w:ilvl w:val="0"/>
                      <w:numId w:val="39"/>
                    </w:numPr>
                    <w:jc w:val="both"/>
                    <w:rPr>
                      <w:rFonts w:asciiTheme="minorHAnsi" w:hAnsiTheme="minorHAnsi"/>
                    </w:rPr>
                  </w:pPr>
                  <w:r w:rsidRPr="00D06352">
                    <w:rPr>
                      <w:rFonts w:asciiTheme="minorHAnsi" w:hAnsiTheme="minorHAnsi"/>
                    </w:rPr>
                    <w:t>ICS_PROCS</w:t>
                  </w:r>
                </w:p>
                <w:p w14:paraId="05330BA0" w14:textId="65E6AA96" w:rsidR="00952C07" w:rsidRPr="00D06352" w:rsidRDefault="00952C07" w:rsidP="00952C07">
                  <w:pPr>
                    <w:pStyle w:val="ListParagraph"/>
                    <w:ind w:left="1970"/>
                    <w:jc w:val="both"/>
                    <w:rPr>
                      <w:rFonts w:asciiTheme="minorHAnsi" w:hAnsiTheme="minorHAnsi"/>
                    </w:rPr>
                  </w:pPr>
                  <w:r w:rsidRPr="00D06352">
                    <w:rPr>
                      <w:rFonts w:asciiTheme="minorHAnsi" w:hAnsiTheme="minorHAnsi"/>
                    </w:rPr>
                    <w:t xml:space="preserve">                </w:t>
                  </w:r>
                  <w:r w:rsidR="002C5D22" w:rsidRPr="00D06352">
                    <w:rPr>
                      <w:rFonts w:asciiTheme="minorHAnsi" w:hAnsiTheme="minorHAnsi"/>
                    </w:rPr>
                    <w:t xml:space="preserve">User ID: </w:t>
                  </w:r>
                  <w:r w:rsidRPr="00D06352">
                    <w:rPr>
                      <w:rFonts w:asciiTheme="minorHAnsi" w:hAnsiTheme="minorHAnsi"/>
                    </w:rPr>
                    <w:t xml:space="preserve"> ICS_PROCS</w:t>
                  </w:r>
                </w:p>
                <w:p w14:paraId="1251A7CF" w14:textId="5908E7F7" w:rsidR="00952C07" w:rsidRPr="00D06352" w:rsidRDefault="00952C07" w:rsidP="00952C07">
                  <w:pPr>
                    <w:pStyle w:val="ListParagraph"/>
                    <w:ind w:left="1970"/>
                    <w:jc w:val="both"/>
                    <w:rPr>
                      <w:rFonts w:asciiTheme="minorHAnsi" w:hAnsiTheme="minorHAnsi"/>
                    </w:rPr>
                  </w:pPr>
                  <w:r w:rsidRPr="00D06352">
                    <w:rPr>
                      <w:rFonts w:asciiTheme="minorHAnsi" w:hAnsiTheme="minorHAnsi"/>
                    </w:rPr>
                    <w:t xml:space="preserve">                Password: </w:t>
                  </w:r>
                  <w:r w:rsidR="004D690B" w:rsidRPr="00D06352">
                    <w:rPr>
                      <w:rFonts w:asciiTheme="minorHAnsi" w:hAnsiTheme="minorHAnsi"/>
                    </w:rPr>
                    <w:t>****</w:t>
                  </w:r>
                </w:p>
                <w:p w14:paraId="406501BC" w14:textId="6EBCBB62" w:rsidR="006E0AA1" w:rsidRPr="00D06352" w:rsidRDefault="006E0AA1" w:rsidP="001D7E53">
                  <w:pPr>
                    <w:pStyle w:val="ListParagraph"/>
                    <w:ind w:left="1970"/>
                    <w:jc w:val="both"/>
                    <w:rPr>
                      <w:rFonts w:asciiTheme="minorHAnsi" w:hAnsiTheme="minorHAnsi"/>
                    </w:rPr>
                  </w:pPr>
                  <w:r w:rsidRPr="00D06352">
                    <w:rPr>
                      <w:rFonts w:asciiTheme="minorHAnsi" w:hAnsiTheme="minorHAnsi"/>
                    </w:rPr>
                    <w:t xml:space="preserve">     </w:t>
                  </w:r>
                </w:p>
                <w:p w14:paraId="0F1CF906" w14:textId="4A00A365" w:rsidR="00457ED4" w:rsidRPr="00D06352" w:rsidRDefault="00457ED4" w:rsidP="001D7E53">
                  <w:pPr>
                    <w:pStyle w:val="ListParagraph"/>
                    <w:numPr>
                      <w:ilvl w:val="0"/>
                      <w:numId w:val="39"/>
                    </w:numPr>
                    <w:spacing w:before="0" w:beforeAutospacing="0" w:after="0" w:afterAutospacing="0"/>
                    <w:jc w:val="both"/>
                    <w:rPr>
                      <w:rFonts w:asciiTheme="minorHAnsi" w:hAnsiTheme="minorHAnsi"/>
                    </w:rPr>
                  </w:pPr>
                  <w:r w:rsidRPr="00D06352">
                    <w:rPr>
                      <w:rFonts w:asciiTheme="minorHAnsi" w:hAnsiTheme="minorHAnsi"/>
                    </w:rPr>
                    <w:t>TRACS</w:t>
                  </w:r>
                </w:p>
                <w:p w14:paraId="658A0DD4" w14:textId="794A34D4" w:rsidR="00457ED4" w:rsidRPr="00D06352" w:rsidRDefault="001D7E53" w:rsidP="001D7E53">
                  <w:pPr>
                    <w:spacing w:before="0" w:beforeAutospacing="0" w:after="0" w:afterAutospacing="0"/>
                    <w:jc w:val="both"/>
                    <w:rPr>
                      <w:rFonts w:asciiTheme="minorHAnsi" w:hAnsiTheme="minorHAnsi"/>
                    </w:rPr>
                  </w:pPr>
                  <w:r w:rsidRPr="00D06352">
                    <w:rPr>
                      <w:rFonts w:asciiTheme="minorHAnsi" w:hAnsiTheme="minorHAnsi"/>
                    </w:rPr>
                    <w:t xml:space="preserve">                                                      </w:t>
                  </w:r>
                  <w:r w:rsidR="00457ED4" w:rsidRPr="00D06352">
                    <w:rPr>
                      <w:rFonts w:asciiTheme="minorHAnsi" w:hAnsiTheme="minorHAnsi"/>
                    </w:rPr>
                    <w:t>User ID: TRACS / TRACS_PROCS</w:t>
                  </w:r>
                </w:p>
                <w:p w14:paraId="7C41761F" w14:textId="2ED9A15A" w:rsidR="00457ED4" w:rsidRPr="00D06352" w:rsidRDefault="00457ED4" w:rsidP="001D7E53">
                  <w:pPr>
                    <w:spacing w:before="0" w:beforeAutospacing="0" w:after="0" w:afterAutospacing="0"/>
                    <w:jc w:val="both"/>
                    <w:rPr>
                      <w:rFonts w:asciiTheme="minorHAnsi" w:hAnsiTheme="minorHAnsi"/>
                    </w:rPr>
                  </w:pPr>
                  <w:r w:rsidRPr="00D06352">
                    <w:rPr>
                      <w:rFonts w:asciiTheme="minorHAnsi" w:hAnsiTheme="minorHAnsi"/>
                    </w:rPr>
                    <w:t xml:space="preserve">       </w:t>
                  </w:r>
                  <w:r w:rsidR="001D7E53" w:rsidRPr="00D06352">
                    <w:rPr>
                      <w:rFonts w:asciiTheme="minorHAnsi" w:hAnsiTheme="minorHAnsi"/>
                    </w:rPr>
                    <w:t xml:space="preserve">                                               </w:t>
                  </w:r>
                  <w:r w:rsidRPr="00D06352">
                    <w:rPr>
                      <w:rFonts w:asciiTheme="minorHAnsi" w:hAnsiTheme="minorHAnsi"/>
                    </w:rPr>
                    <w:t>Password: ***</w:t>
                  </w:r>
                </w:p>
                <w:p w14:paraId="7D8352CC" w14:textId="77777777" w:rsidR="00457ED4" w:rsidRPr="00D06352" w:rsidRDefault="00457ED4" w:rsidP="00457ED4">
                  <w:pPr>
                    <w:jc w:val="both"/>
                    <w:rPr>
                      <w:rFonts w:asciiTheme="minorHAnsi" w:hAnsiTheme="minorHAnsi"/>
                    </w:rPr>
                  </w:pPr>
                  <w:r w:rsidRPr="00D06352">
                    <w:rPr>
                      <w:rFonts w:asciiTheme="minorHAnsi" w:hAnsiTheme="minorHAnsi"/>
                    </w:rPr>
                    <w:t>Below is the list of Packages which need to be standardized.</w:t>
                  </w:r>
                </w:p>
                <w:tbl>
                  <w:tblPr>
                    <w:tblStyle w:val="TableGrid"/>
                    <w:tblW w:w="0" w:type="auto"/>
                    <w:jc w:val="center"/>
                    <w:tblLayout w:type="fixed"/>
                    <w:tblLook w:val="04A0" w:firstRow="1" w:lastRow="0" w:firstColumn="1" w:lastColumn="0" w:noHBand="0" w:noVBand="1"/>
                  </w:tblPr>
                  <w:tblGrid>
                    <w:gridCol w:w="681"/>
                    <w:gridCol w:w="4814"/>
                  </w:tblGrid>
                  <w:tr w:rsidR="00457ED4" w:rsidRPr="00D06352" w14:paraId="6A7C9F1E" w14:textId="77777777" w:rsidTr="00281708">
                    <w:trPr>
                      <w:trHeight w:val="287"/>
                      <w:jc w:val="center"/>
                    </w:trPr>
                    <w:tc>
                      <w:tcPr>
                        <w:tcW w:w="681" w:type="dxa"/>
                        <w:shd w:val="clear" w:color="auto" w:fill="8DB3E2" w:themeFill="text2" w:themeFillTint="66"/>
                      </w:tcPr>
                      <w:p w14:paraId="320C5C9D" w14:textId="3A8C806D" w:rsidR="00457ED4" w:rsidRPr="00D06352" w:rsidRDefault="00457ED4" w:rsidP="00281708">
                        <w:pPr>
                          <w:jc w:val="both"/>
                          <w:rPr>
                            <w:rFonts w:asciiTheme="minorHAnsi" w:hAnsiTheme="minorHAnsi"/>
                          </w:rPr>
                        </w:pPr>
                        <w:r w:rsidRPr="00D06352">
                          <w:rPr>
                            <w:rFonts w:asciiTheme="minorHAnsi" w:hAnsiTheme="minorHAnsi"/>
                          </w:rPr>
                          <w:t>S.N</w:t>
                        </w:r>
                        <w:r w:rsidR="00281708" w:rsidRPr="00D06352">
                          <w:rPr>
                            <w:rFonts w:asciiTheme="minorHAnsi" w:hAnsiTheme="minorHAnsi"/>
                          </w:rPr>
                          <w:t>o</w:t>
                        </w:r>
                      </w:p>
                    </w:tc>
                    <w:tc>
                      <w:tcPr>
                        <w:tcW w:w="4814" w:type="dxa"/>
                        <w:shd w:val="clear" w:color="auto" w:fill="8DB3E2" w:themeFill="text2" w:themeFillTint="66"/>
                      </w:tcPr>
                      <w:p w14:paraId="1F49BA4B" w14:textId="77777777" w:rsidR="00457ED4" w:rsidRPr="00D06352" w:rsidRDefault="00457ED4" w:rsidP="00457ED4">
                        <w:pPr>
                          <w:jc w:val="both"/>
                          <w:rPr>
                            <w:rFonts w:asciiTheme="minorHAnsi" w:hAnsiTheme="minorHAnsi"/>
                          </w:rPr>
                        </w:pPr>
                        <w:r w:rsidRPr="00D06352">
                          <w:rPr>
                            <w:rFonts w:asciiTheme="minorHAnsi" w:hAnsiTheme="minorHAnsi"/>
                          </w:rPr>
                          <w:t>Package Name</w:t>
                        </w:r>
                      </w:p>
                    </w:tc>
                  </w:tr>
                  <w:tr w:rsidR="00457ED4" w:rsidRPr="00D06352" w14:paraId="7D320E0F" w14:textId="77777777" w:rsidTr="00281708">
                    <w:trPr>
                      <w:trHeight w:val="301"/>
                      <w:jc w:val="center"/>
                    </w:trPr>
                    <w:tc>
                      <w:tcPr>
                        <w:tcW w:w="681" w:type="dxa"/>
                      </w:tcPr>
                      <w:p w14:paraId="49F133DD" w14:textId="77777777" w:rsidR="00457ED4" w:rsidRPr="00D06352" w:rsidRDefault="00457ED4" w:rsidP="00457ED4">
                        <w:pPr>
                          <w:jc w:val="both"/>
                          <w:rPr>
                            <w:rFonts w:asciiTheme="minorHAnsi" w:hAnsiTheme="minorHAnsi"/>
                          </w:rPr>
                        </w:pPr>
                        <w:r w:rsidRPr="00D06352">
                          <w:rPr>
                            <w:rFonts w:asciiTheme="minorHAnsi" w:hAnsiTheme="minorHAnsi"/>
                          </w:rPr>
                          <w:t>1</w:t>
                        </w:r>
                      </w:p>
                    </w:tc>
                    <w:tc>
                      <w:tcPr>
                        <w:tcW w:w="4814" w:type="dxa"/>
                      </w:tcPr>
                      <w:p w14:paraId="455F89B0" w14:textId="77777777" w:rsidR="00457ED4" w:rsidRPr="00D06352" w:rsidRDefault="00457ED4" w:rsidP="00457ED4">
                        <w:pPr>
                          <w:jc w:val="both"/>
                          <w:rPr>
                            <w:rFonts w:asciiTheme="minorHAnsi" w:hAnsiTheme="minorHAnsi"/>
                          </w:rPr>
                        </w:pPr>
                        <w:r w:rsidRPr="00D06352">
                          <w:rPr>
                            <w:rFonts w:asciiTheme="minorHAnsi" w:hAnsiTheme="minorHAnsi"/>
                          </w:rPr>
                          <w:t>APP_MESSAGE_OPERATIONS</w:t>
                        </w:r>
                      </w:p>
                    </w:tc>
                  </w:tr>
                  <w:tr w:rsidR="00457ED4" w:rsidRPr="00D06352" w14:paraId="4A0D5698" w14:textId="77777777" w:rsidTr="00281708">
                    <w:trPr>
                      <w:trHeight w:val="287"/>
                      <w:jc w:val="center"/>
                    </w:trPr>
                    <w:tc>
                      <w:tcPr>
                        <w:tcW w:w="681" w:type="dxa"/>
                      </w:tcPr>
                      <w:p w14:paraId="04524F96" w14:textId="77777777" w:rsidR="00457ED4" w:rsidRPr="00D06352" w:rsidRDefault="00457ED4" w:rsidP="00457ED4">
                        <w:pPr>
                          <w:jc w:val="both"/>
                          <w:rPr>
                            <w:rFonts w:asciiTheme="minorHAnsi" w:hAnsiTheme="minorHAnsi"/>
                          </w:rPr>
                        </w:pPr>
                        <w:r w:rsidRPr="00D06352">
                          <w:rPr>
                            <w:rFonts w:asciiTheme="minorHAnsi" w:hAnsiTheme="minorHAnsi"/>
                          </w:rPr>
                          <w:t>2</w:t>
                        </w:r>
                      </w:p>
                    </w:tc>
                    <w:tc>
                      <w:tcPr>
                        <w:tcW w:w="4814" w:type="dxa"/>
                      </w:tcPr>
                      <w:p w14:paraId="64C3E3F7" w14:textId="77777777" w:rsidR="00457ED4" w:rsidRPr="00D06352" w:rsidRDefault="00457ED4" w:rsidP="00457ED4">
                        <w:pPr>
                          <w:jc w:val="both"/>
                          <w:rPr>
                            <w:rFonts w:asciiTheme="minorHAnsi" w:hAnsiTheme="minorHAnsi"/>
                          </w:rPr>
                        </w:pPr>
                        <w:r w:rsidRPr="00D06352">
                          <w:rPr>
                            <w:rFonts w:asciiTheme="minorHAnsi" w:hAnsiTheme="minorHAnsi"/>
                          </w:rPr>
                          <w:t>BOM_ATTRIBUTES</w:t>
                        </w:r>
                      </w:p>
                    </w:tc>
                  </w:tr>
                  <w:tr w:rsidR="00457ED4" w:rsidRPr="00D06352" w14:paraId="17E467EE" w14:textId="77777777" w:rsidTr="00281708">
                    <w:trPr>
                      <w:trHeight w:val="287"/>
                      <w:jc w:val="center"/>
                    </w:trPr>
                    <w:tc>
                      <w:tcPr>
                        <w:tcW w:w="681" w:type="dxa"/>
                      </w:tcPr>
                      <w:p w14:paraId="7CBFD337" w14:textId="77777777" w:rsidR="00457ED4" w:rsidRPr="00D06352" w:rsidRDefault="00457ED4" w:rsidP="00457ED4">
                        <w:pPr>
                          <w:jc w:val="both"/>
                          <w:rPr>
                            <w:rFonts w:asciiTheme="minorHAnsi" w:hAnsiTheme="minorHAnsi"/>
                          </w:rPr>
                        </w:pPr>
                        <w:r w:rsidRPr="00D06352">
                          <w:rPr>
                            <w:rFonts w:asciiTheme="minorHAnsi" w:hAnsiTheme="minorHAnsi"/>
                          </w:rPr>
                          <w:t>3</w:t>
                        </w:r>
                      </w:p>
                    </w:tc>
                    <w:tc>
                      <w:tcPr>
                        <w:tcW w:w="4814" w:type="dxa"/>
                      </w:tcPr>
                      <w:p w14:paraId="6616E88D" w14:textId="77777777" w:rsidR="00457ED4" w:rsidRPr="00D06352" w:rsidRDefault="00457ED4" w:rsidP="00457ED4">
                        <w:pPr>
                          <w:jc w:val="both"/>
                          <w:rPr>
                            <w:rFonts w:asciiTheme="minorHAnsi" w:hAnsiTheme="minorHAnsi"/>
                          </w:rPr>
                        </w:pPr>
                        <w:r w:rsidRPr="00D06352">
                          <w:rPr>
                            <w:rFonts w:asciiTheme="minorHAnsi" w:hAnsiTheme="minorHAnsi"/>
                          </w:rPr>
                          <w:t>CERTIFICATION_CRUD</w:t>
                        </w:r>
                      </w:p>
                    </w:tc>
                  </w:tr>
                  <w:tr w:rsidR="00457ED4" w:rsidRPr="00D06352" w14:paraId="7EE12EAC" w14:textId="77777777" w:rsidTr="00281708">
                    <w:trPr>
                      <w:trHeight w:val="287"/>
                      <w:jc w:val="center"/>
                    </w:trPr>
                    <w:tc>
                      <w:tcPr>
                        <w:tcW w:w="681" w:type="dxa"/>
                      </w:tcPr>
                      <w:p w14:paraId="3073CEDB" w14:textId="77777777" w:rsidR="00457ED4" w:rsidRPr="00D06352" w:rsidRDefault="00457ED4" w:rsidP="00457ED4">
                        <w:pPr>
                          <w:jc w:val="both"/>
                          <w:rPr>
                            <w:rFonts w:asciiTheme="minorHAnsi" w:hAnsiTheme="minorHAnsi"/>
                          </w:rPr>
                        </w:pPr>
                        <w:r w:rsidRPr="00D06352">
                          <w:rPr>
                            <w:rFonts w:asciiTheme="minorHAnsi" w:hAnsiTheme="minorHAnsi"/>
                          </w:rPr>
                          <w:t>4</w:t>
                        </w:r>
                      </w:p>
                    </w:tc>
                    <w:tc>
                      <w:tcPr>
                        <w:tcW w:w="4814" w:type="dxa"/>
                      </w:tcPr>
                      <w:p w14:paraId="65D386A4" w14:textId="77777777" w:rsidR="00457ED4" w:rsidRPr="00D06352" w:rsidRDefault="00457ED4" w:rsidP="00457ED4">
                        <w:pPr>
                          <w:jc w:val="both"/>
                          <w:rPr>
                            <w:rFonts w:asciiTheme="minorHAnsi" w:hAnsiTheme="minorHAnsi"/>
                          </w:rPr>
                        </w:pPr>
                        <w:r w:rsidRPr="00D06352">
                          <w:rPr>
                            <w:rFonts w:asciiTheme="minorHAnsi" w:hAnsiTheme="minorHAnsi"/>
                          </w:rPr>
                          <w:t>ICS_COMMON_FUNCTIONS</w:t>
                        </w:r>
                      </w:p>
                    </w:tc>
                  </w:tr>
                  <w:tr w:rsidR="00457ED4" w:rsidRPr="00D06352" w14:paraId="1ACEC0AD" w14:textId="77777777" w:rsidTr="00281708">
                    <w:trPr>
                      <w:trHeight w:val="301"/>
                      <w:jc w:val="center"/>
                    </w:trPr>
                    <w:tc>
                      <w:tcPr>
                        <w:tcW w:w="681" w:type="dxa"/>
                      </w:tcPr>
                      <w:p w14:paraId="1FC8684F" w14:textId="77777777" w:rsidR="00457ED4" w:rsidRPr="00D06352" w:rsidRDefault="00457ED4" w:rsidP="00457ED4">
                        <w:pPr>
                          <w:jc w:val="both"/>
                          <w:rPr>
                            <w:rFonts w:asciiTheme="minorHAnsi" w:hAnsiTheme="minorHAnsi"/>
                          </w:rPr>
                        </w:pPr>
                        <w:r w:rsidRPr="00D06352">
                          <w:rPr>
                            <w:rFonts w:asciiTheme="minorHAnsi" w:hAnsiTheme="minorHAnsi"/>
                          </w:rPr>
                          <w:t>5</w:t>
                        </w:r>
                      </w:p>
                    </w:tc>
                    <w:tc>
                      <w:tcPr>
                        <w:tcW w:w="4814" w:type="dxa"/>
                      </w:tcPr>
                      <w:p w14:paraId="665660DC" w14:textId="77777777" w:rsidR="00457ED4" w:rsidRPr="00D06352" w:rsidRDefault="00457ED4" w:rsidP="00457ED4">
                        <w:pPr>
                          <w:jc w:val="both"/>
                          <w:rPr>
                            <w:rFonts w:asciiTheme="minorHAnsi" w:hAnsiTheme="minorHAnsi"/>
                          </w:rPr>
                        </w:pPr>
                        <w:r w:rsidRPr="00D06352">
                          <w:rPr>
                            <w:rFonts w:asciiTheme="minorHAnsi" w:hAnsiTheme="minorHAnsi"/>
                          </w:rPr>
                          <w:t>ICS_CRUD</w:t>
                        </w:r>
                      </w:p>
                    </w:tc>
                  </w:tr>
                  <w:tr w:rsidR="00457ED4" w:rsidRPr="00D06352" w14:paraId="0F2264C3" w14:textId="77777777" w:rsidTr="00281708">
                    <w:trPr>
                      <w:trHeight w:val="287"/>
                      <w:jc w:val="center"/>
                    </w:trPr>
                    <w:tc>
                      <w:tcPr>
                        <w:tcW w:w="681" w:type="dxa"/>
                      </w:tcPr>
                      <w:p w14:paraId="08C25DC8" w14:textId="77777777" w:rsidR="00457ED4" w:rsidRPr="00D06352" w:rsidRDefault="00457ED4" w:rsidP="00457ED4">
                        <w:pPr>
                          <w:jc w:val="both"/>
                          <w:rPr>
                            <w:rFonts w:asciiTheme="minorHAnsi" w:hAnsiTheme="minorHAnsi"/>
                          </w:rPr>
                        </w:pPr>
                        <w:r w:rsidRPr="00D06352">
                          <w:rPr>
                            <w:rFonts w:asciiTheme="minorHAnsi" w:hAnsiTheme="minorHAnsi"/>
                          </w:rPr>
                          <w:t>6</w:t>
                        </w:r>
                      </w:p>
                    </w:tc>
                    <w:tc>
                      <w:tcPr>
                        <w:tcW w:w="4814" w:type="dxa"/>
                      </w:tcPr>
                      <w:p w14:paraId="23946639" w14:textId="77777777" w:rsidR="00457ED4" w:rsidRPr="00D06352" w:rsidRDefault="00457ED4" w:rsidP="00457ED4">
                        <w:pPr>
                          <w:jc w:val="both"/>
                          <w:rPr>
                            <w:rFonts w:asciiTheme="minorHAnsi" w:hAnsiTheme="minorHAnsi"/>
                          </w:rPr>
                        </w:pPr>
                        <w:r w:rsidRPr="00D06352">
                          <w:rPr>
                            <w:rFonts w:asciiTheme="minorHAnsi" w:hAnsiTheme="minorHAnsi"/>
                          </w:rPr>
                          <w:t>ICS_MAINTANANCE</w:t>
                        </w:r>
                      </w:p>
                    </w:tc>
                  </w:tr>
                  <w:tr w:rsidR="00457ED4" w:rsidRPr="00D06352" w14:paraId="133C8898" w14:textId="77777777" w:rsidTr="00281708">
                    <w:trPr>
                      <w:trHeight w:val="287"/>
                      <w:jc w:val="center"/>
                    </w:trPr>
                    <w:tc>
                      <w:tcPr>
                        <w:tcW w:w="681" w:type="dxa"/>
                      </w:tcPr>
                      <w:p w14:paraId="2EBA1100" w14:textId="230F7250" w:rsidR="00457ED4" w:rsidRPr="00D06352" w:rsidRDefault="00567BB8" w:rsidP="00457ED4">
                        <w:pPr>
                          <w:jc w:val="both"/>
                          <w:rPr>
                            <w:rFonts w:asciiTheme="minorHAnsi" w:hAnsiTheme="minorHAnsi"/>
                          </w:rPr>
                        </w:pPr>
                        <w:r w:rsidRPr="00D06352">
                          <w:rPr>
                            <w:rFonts w:asciiTheme="minorHAnsi" w:hAnsiTheme="minorHAnsi"/>
                          </w:rPr>
                          <w:t>7</w:t>
                        </w:r>
                      </w:p>
                    </w:tc>
                    <w:tc>
                      <w:tcPr>
                        <w:tcW w:w="4814" w:type="dxa"/>
                      </w:tcPr>
                      <w:p w14:paraId="332AFD19" w14:textId="77777777" w:rsidR="00457ED4" w:rsidRPr="00D06352" w:rsidRDefault="00457ED4" w:rsidP="00457ED4">
                        <w:pPr>
                          <w:jc w:val="both"/>
                          <w:rPr>
                            <w:rFonts w:asciiTheme="minorHAnsi" w:hAnsiTheme="minorHAnsi"/>
                          </w:rPr>
                        </w:pPr>
                        <w:r w:rsidRPr="00D06352">
                          <w:rPr>
                            <w:rFonts w:asciiTheme="minorHAnsi" w:hAnsiTheme="minorHAnsi"/>
                          </w:rPr>
                          <w:t>SIMILAR_TIRES</w:t>
                        </w:r>
                      </w:p>
                    </w:tc>
                  </w:tr>
                  <w:tr w:rsidR="00457ED4" w:rsidRPr="00D06352" w14:paraId="46E80741" w14:textId="77777777" w:rsidTr="00281708">
                    <w:trPr>
                      <w:trHeight w:val="301"/>
                      <w:jc w:val="center"/>
                    </w:trPr>
                    <w:tc>
                      <w:tcPr>
                        <w:tcW w:w="681" w:type="dxa"/>
                      </w:tcPr>
                      <w:p w14:paraId="1450E0E6" w14:textId="1A69E776" w:rsidR="00457ED4" w:rsidRPr="00D06352" w:rsidRDefault="00567BB8" w:rsidP="00457ED4">
                        <w:pPr>
                          <w:jc w:val="both"/>
                          <w:rPr>
                            <w:rFonts w:asciiTheme="minorHAnsi" w:hAnsiTheme="minorHAnsi"/>
                          </w:rPr>
                        </w:pPr>
                        <w:r w:rsidRPr="00D06352">
                          <w:rPr>
                            <w:rFonts w:asciiTheme="minorHAnsi" w:hAnsiTheme="minorHAnsi"/>
                          </w:rPr>
                          <w:lastRenderedPageBreak/>
                          <w:t>8</w:t>
                        </w:r>
                      </w:p>
                    </w:tc>
                    <w:tc>
                      <w:tcPr>
                        <w:tcW w:w="4814" w:type="dxa"/>
                      </w:tcPr>
                      <w:p w14:paraId="7DD09B70" w14:textId="77777777" w:rsidR="00457ED4" w:rsidRPr="00D06352" w:rsidRDefault="00457ED4" w:rsidP="00457ED4">
                        <w:pPr>
                          <w:jc w:val="both"/>
                          <w:rPr>
                            <w:rFonts w:asciiTheme="minorHAnsi" w:hAnsiTheme="minorHAnsi"/>
                          </w:rPr>
                        </w:pPr>
                        <w:r w:rsidRPr="00D06352">
                          <w:rPr>
                            <w:rFonts w:asciiTheme="minorHAnsi" w:hAnsiTheme="minorHAnsi"/>
                          </w:rPr>
                          <w:t>SKU_MAINTANANCE</w:t>
                        </w:r>
                      </w:p>
                    </w:tc>
                  </w:tr>
                  <w:tr w:rsidR="00457ED4" w:rsidRPr="00D06352" w14:paraId="7E64AFED" w14:textId="77777777" w:rsidTr="00281708">
                    <w:trPr>
                      <w:trHeight w:val="301"/>
                      <w:jc w:val="center"/>
                    </w:trPr>
                    <w:tc>
                      <w:tcPr>
                        <w:tcW w:w="681" w:type="dxa"/>
                      </w:tcPr>
                      <w:p w14:paraId="4E6B3449" w14:textId="500BCCE2" w:rsidR="00457ED4" w:rsidRPr="00D06352" w:rsidRDefault="00567BB8" w:rsidP="00457ED4">
                        <w:pPr>
                          <w:jc w:val="both"/>
                          <w:rPr>
                            <w:rFonts w:asciiTheme="minorHAnsi" w:hAnsiTheme="minorHAnsi"/>
                          </w:rPr>
                        </w:pPr>
                        <w:r w:rsidRPr="00D06352">
                          <w:rPr>
                            <w:rFonts w:asciiTheme="minorHAnsi" w:hAnsiTheme="minorHAnsi"/>
                          </w:rPr>
                          <w:t>9</w:t>
                        </w:r>
                      </w:p>
                    </w:tc>
                    <w:tc>
                      <w:tcPr>
                        <w:tcW w:w="4814" w:type="dxa"/>
                      </w:tcPr>
                      <w:p w14:paraId="01C1AF09" w14:textId="77777777" w:rsidR="00457ED4" w:rsidRPr="00D06352" w:rsidRDefault="00457ED4" w:rsidP="00457ED4">
                        <w:pPr>
                          <w:jc w:val="both"/>
                          <w:rPr>
                            <w:rFonts w:asciiTheme="minorHAnsi" w:hAnsiTheme="minorHAnsi"/>
                          </w:rPr>
                        </w:pPr>
                        <w:r w:rsidRPr="00D06352">
                          <w:rPr>
                            <w:rFonts w:asciiTheme="minorHAnsi" w:hAnsiTheme="minorHAnsi"/>
                          </w:rPr>
                          <w:t>TESTRESULTS_CURD</w:t>
                        </w:r>
                      </w:p>
                    </w:tc>
                  </w:tr>
                </w:tbl>
                <w:p w14:paraId="21F75356" w14:textId="3A32FC64" w:rsidR="004E1F2A" w:rsidRPr="00D06352" w:rsidRDefault="00C5727A" w:rsidP="00457ED4">
                  <w:pPr>
                    <w:jc w:val="both"/>
                    <w:rPr>
                      <w:ins w:id="22" w:author="Vinay Kumar Chowdavarapu" w:date="2019-08-30T22:13:00Z"/>
                      <w:rFonts w:asciiTheme="minorHAnsi" w:hAnsiTheme="minorHAnsi"/>
                    </w:rPr>
                  </w:pPr>
                  <w:ins w:id="23" w:author="amadhusudana" w:date="2019-08-30T23:33:00Z">
                    <w:r w:rsidRPr="00D06352">
                      <w:rPr>
                        <w:rFonts w:asciiTheme="minorHAnsi" w:hAnsiTheme="minorHAnsi"/>
                      </w:rPr>
                      <w:t>Below is the list of Packages which are obsolete. Standardization is not required. Will provide drop script for these packages</w:t>
                    </w:r>
                  </w:ins>
                </w:p>
                <w:tbl>
                  <w:tblPr>
                    <w:tblStyle w:val="TableGrid"/>
                    <w:tblW w:w="0" w:type="auto"/>
                    <w:jc w:val="center"/>
                    <w:tblLayout w:type="fixed"/>
                    <w:tblLook w:val="04A0" w:firstRow="1" w:lastRow="0" w:firstColumn="1" w:lastColumn="0" w:noHBand="0" w:noVBand="1"/>
                  </w:tblPr>
                  <w:tblGrid>
                    <w:gridCol w:w="681"/>
                    <w:gridCol w:w="4814"/>
                  </w:tblGrid>
                  <w:tr w:rsidR="004E1F2A" w:rsidRPr="00D06352" w14:paraId="1EE01CD8" w14:textId="77777777" w:rsidTr="00174B6B">
                    <w:trPr>
                      <w:trHeight w:val="287"/>
                      <w:jc w:val="center"/>
                      <w:ins w:id="24" w:author="Vinay Kumar Chowdavarapu" w:date="2019-08-30T22:13:00Z"/>
                    </w:trPr>
                    <w:tc>
                      <w:tcPr>
                        <w:tcW w:w="681" w:type="dxa"/>
                        <w:shd w:val="clear" w:color="auto" w:fill="8DB3E2" w:themeFill="text2" w:themeFillTint="66"/>
                      </w:tcPr>
                      <w:p w14:paraId="70E1457F" w14:textId="77777777" w:rsidR="004E1F2A" w:rsidRPr="00D06352" w:rsidRDefault="004E1F2A" w:rsidP="00174B6B">
                        <w:pPr>
                          <w:jc w:val="both"/>
                          <w:rPr>
                            <w:ins w:id="25" w:author="Vinay Kumar Chowdavarapu" w:date="2019-08-30T22:13:00Z"/>
                            <w:rFonts w:asciiTheme="minorHAnsi" w:hAnsiTheme="minorHAnsi"/>
                          </w:rPr>
                        </w:pPr>
                        <w:ins w:id="26" w:author="Vinay Kumar Chowdavarapu" w:date="2019-08-30T22:13:00Z">
                          <w:r w:rsidRPr="00D06352">
                            <w:rPr>
                              <w:rFonts w:asciiTheme="minorHAnsi" w:hAnsiTheme="minorHAnsi"/>
                            </w:rPr>
                            <w:t>S.No</w:t>
                          </w:r>
                        </w:ins>
                      </w:p>
                    </w:tc>
                    <w:tc>
                      <w:tcPr>
                        <w:tcW w:w="4814" w:type="dxa"/>
                        <w:shd w:val="clear" w:color="auto" w:fill="8DB3E2" w:themeFill="text2" w:themeFillTint="66"/>
                      </w:tcPr>
                      <w:p w14:paraId="0D33FF91" w14:textId="77777777" w:rsidR="004E1F2A" w:rsidRPr="00D06352" w:rsidRDefault="004E1F2A" w:rsidP="00174B6B">
                        <w:pPr>
                          <w:jc w:val="both"/>
                          <w:rPr>
                            <w:ins w:id="27" w:author="Vinay Kumar Chowdavarapu" w:date="2019-08-30T22:13:00Z"/>
                            <w:rFonts w:asciiTheme="minorHAnsi" w:hAnsiTheme="minorHAnsi"/>
                          </w:rPr>
                        </w:pPr>
                        <w:ins w:id="28" w:author="Vinay Kumar Chowdavarapu" w:date="2019-08-30T22:13:00Z">
                          <w:r w:rsidRPr="00D06352">
                            <w:rPr>
                              <w:rFonts w:asciiTheme="minorHAnsi" w:hAnsiTheme="minorHAnsi"/>
                            </w:rPr>
                            <w:t>Package Name</w:t>
                          </w:r>
                        </w:ins>
                      </w:p>
                    </w:tc>
                  </w:tr>
                  <w:tr w:rsidR="004E1F2A" w:rsidRPr="00D06352" w14:paraId="7799E8FE" w14:textId="77777777" w:rsidTr="00174B6B">
                    <w:trPr>
                      <w:trHeight w:val="301"/>
                      <w:jc w:val="center"/>
                      <w:ins w:id="29" w:author="Vinay Kumar Chowdavarapu" w:date="2019-08-30T22:13:00Z"/>
                    </w:trPr>
                    <w:tc>
                      <w:tcPr>
                        <w:tcW w:w="681" w:type="dxa"/>
                      </w:tcPr>
                      <w:p w14:paraId="16BF42AB" w14:textId="77777777" w:rsidR="004E1F2A" w:rsidRPr="00D06352" w:rsidRDefault="004E1F2A" w:rsidP="00174B6B">
                        <w:pPr>
                          <w:jc w:val="both"/>
                          <w:rPr>
                            <w:ins w:id="30" w:author="Vinay Kumar Chowdavarapu" w:date="2019-08-30T22:13:00Z"/>
                            <w:rFonts w:asciiTheme="minorHAnsi" w:hAnsiTheme="minorHAnsi"/>
                          </w:rPr>
                        </w:pPr>
                        <w:ins w:id="31" w:author="Vinay Kumar Chowdavarapu" w:date="2019-08-30T22:13:00Z">
                          <w:r w:rsidRPr="00D06352">
                            <w:rPr>
                              <w:rFonts w:asciiTheme="minorHAnsi" w:hAnsiTheme="minorHAnsi"/>
                            </w:rPr>
                            <w:t>1</w:t>
                          </w:r>
                        </w:ins>
                      </w:p>
                    </w:tc>
                    <w:tc>
                      <w:tcPr>
                        <w:tcW w:w="4814" w:type="dxa"/>
                      </w:tcPr>
                      <w:p w14:paraId="426D5670" w14:textId="77777777" w:rsidR="004E1F2A" w:rsidRPr="00D06352" w:rsidRDefault="004E1F2A" w:rsidP="00174B6B">
                        <w:pPr>
                          <w:jc w:val="both"/>
                          <w:rPr>
                            <w:ins w:id="32" w:author="Vinay Kumar Chowdavarapu" w:date="2019-08-30T22:13:00Z"/>
                            <w:rFonts w:asciiTheme="minorHAnsi" w:hAnsiTheme="minorHAnsi"/>
                          </w:rPr>
                        </w:pPr>
                        <w:ins w:id="33" w:author="Vinay Kumar Chowdavarapu" w:date="2019-08-30T22:13:00Z">
                          <w:r w:rsidRPr="00D06352">
                            <w:rPr>
                              <w:rFonts w:asciiTheme="minorHAnsi" w:hAnsiTheme="minorHAnsi"/>
                            </w:rPr>
                            <w:t>IMARK_LOAD</w:t>
                          </w:r>
                        </w:ins>
                      </w:p>
                    </w:tc>
                  </w:tr>
                  <w:tr w:rsidR="004E1F2A" w:rsidRPr="00D06352" w14:paraId="3B8F5D05" w14:textId="77777777" w:rsidTr="00174B6B">
                    <w:trPr>
                      <w:trHeight w:val="301"/>
                      <w:jc w:val="center"/>
                      <w:ins w:id="34" w:author="Vinay Kumar Chowdavarapu" w:date="2019-08-30T22:13:00Z"/>
                    </w:trPr>
                    <w:tc>
                      <w:tcPr>
                        <w:tcW w:w="681" w:type="dxa"/>
                      </w:tcPr>
                      <w:p w14:paraId="668C3E19" w14:textId="77777777" w:rsidR="004E1F2A" w:rsidRPr="00D06352" w:rsidRDefault="004E1F2A" w:rsidP="00174B6B">
                        <w:pPr>
                          <w:jc w:val="both"/>
                          <w:rPr>
                            <w:ins w:id="35" w:author="Vinay Kumar Chowdavarapu" w:date="2019-08-30T22:13:00Z"/>
                            <w:rFonts w:asciiTheme="minorHAnsi" w:hAnsiTheme="minorHAnsi"/>
                          </w:rPr>
                        </w:pPr>
                        <w:ins w:id="36" w:author="Vinay Kumar Chowdavarapu" w:date="2019-08-30T22:13:00Z">
                          <w:r w:rsidRPr="00D06352">
                            <w:rPr>
                              <w:rFonts w:asciiTheme="minorHAnsi" w:hAnsiTheme="minorHAnsi"/>
                            </w:rPr>
                            <w:t>2</w:t>
                          </w:r>
                        </w:ins>
                      </w:p>
                    </w:tc>
                    <w:tc>
                      <w:tcPr>
                        <w:tcW w:w="4814" w:type="dxa"/>
                      </w:tcPr>
                      <w:p w14:paraId="2D373F97" w14:textId="77777777" w:rsidR="004E1F2A" w:rsidRPr="00D06352" w:rsidRDefault="004E1F2A" w:rsidP="00174B6B">
                        <w:pPr>
                          <w:jc w:val="both"/>
                          <w:rPr>
                            <w:ins w:id="37" w:author="Vinay Kumar Chowdavarapu" w:date="2019-08-30T22:13:00Z"/>
                            <w:rFonts w:asciiTheme="minorHAnsi" w:hAnsiTheme="minorHAnsi"/>
                          </w:rPr>
                        </w:pPr>
                        <w:ins w:id="38" w:author="Vinay Kumar Chowdavarapu" w:date="2019-08-30T22:13:00Z">
                          <w:r w:rsidRPr="00D06352">
                            <w:rPr>
                              <w:rFonts w:asciiTheme="minorHAnsi" w:hAnsiTheme="minorHAnsi"/>
                            </w:rPr>
                            <w:t>PROD_COUNTRY_LOAD</w:t>
                          </w:r>
                        </w:ins>
                      </w:p>
                    </w:tc>
                  </w:tr>
                </w:tbl>
                <w:p w14:paraId="59380D25" w14:textId="3FC648ED" w:rsidR="00567BB8" w:rsidRPr="00D06352" w:rsidRDefault="00567BB8" w:rsidP="00567BB8">
                  <w:pPr>
                    <w:jc w:val="both"/>
                    <w:rPr>
                      <w:rFonts w:asciiTheme="minorHAnsi" w:hAnsiTheme="minorHAnsi"/>
                    </w:rPr>
                  </w:pPr>
                  <w:r w:rsidRPr="00D06352">
                    <w:rPr>
                      <w:rFonts w:asciiTheme="minorHAnsi" w:hAnsiTheme="minorHAnsi"/>
                      <w:color w:val="1F497D"/>
                    </w:rPr>
                    <w:t> </w:t>
                  </w:r>
                  <w:r w:rsidRPr="00D06352">
                    <w:rPr>
                      <w:rFonts w:asciiTheme="minorHAnsi" w:hAnsiTheme="minorHAnsi"/>
                    </w:rPr>
                    <w:t xml:space="preserve">  In SKU_MAINTENANCE </w:t>
                  </w:r>
                  <w:r w:rsidR="007B5C8D">
                    <w:rPr>
                      <w:rFonts w:asciiTheme="minorHAnsi" w:hAnsiTheme="minorHAnsi"/>
                    </w:rPr>
                    <w:t>package</w:t>
                  </w:r>
                  <w:r w:rsidRPr="00D06352">
                    <w:rPr>
                      <w:rFonts w:asciiTheme="minorHAnsi" w:hAnsiTheme="minorHAnsi"/>
                    </w:rPr>
                    <w:t>, the following procedures can be removed:</w:t>
                  </w:r>
                </w:p>
                <w:p w14:paraId="565D1C08" w14:textId="61D585DB" w:rsidR="00567BB8" w:rsidRPr="00D06352" w:rsidRDefault="00226678" w:rsidP="00567BB8">
                  <w:pPr>
                    <w:spacing w:before="0" w:beforeAutospacing="0" w:after="0" w:afterAutospacing="0"/>
                    <w:ind w:left="1440" w:hanging="360"/>
                    <w:rPr>
                      <w:rFonts w:asciiTheme="minorHAnsi" w:hAnsiTheme="minorHAnsi"/>
                      <w:color w:val="000000"/>
                    </w:rPr>
                  </w:pPr>
                  <w:r w:rsidRPr="00D06352">
                    <w:rPr>
                      <w:rFonts w:asciiTheme="minorHAnsi" w:hAnsiTheme="minorHAnsi" w:cs="Courier New"/>
                      <w:color w:val="000000"/>
                    </w:rPr>
                    <w:t xml:space="preserve">        </w:t>
                  </w:r>
                  <w:r w:rsidR="00567BB8" w:rsidRPr="00D06352">
                    <w:rPr>
                      <w:rFonts w:asciiTheme="minorHAnsi" w:hAnsiTheme="minorHAnsi" w:cs="Courier New"/>
                      <w:color w:val="000000"/>
                    </w:rPr>
                    <w:t>o</w:t>
                  </w:r>
                  <w:r w:rsidR="00567BB8" w:rsidRPr="00D06352">
                    <w:rPr>
                      <w:rFonts w:asciiTheme="minorHAnsi" w:hAnsiTheme="minorHAnsi"/>
                      <w:color w:val="000000"/>
                    </w:rPr>
                    <w:t> </w:t>
                  </w:r>
                  <w:r w:rsidRPr="00D06352">
                    <w:rPr>
                      <w:rFonts w:asciiTheme="minorHAnsi" w:hAnsiTheme="minorHAnsi"/>
                      <w:color w:val="000000"/>
                    </w:rPr>
                    <w:t xml:space="preserve">  </w:t>
                  </w:r>
                  <w:r w:rsidR="00567BB8" w:rsidRPr="00D06352">
                    <w:rPr>
                      <w:rFonts w:asciiTheme="minorHAnsi" w:hAnsiTheme="minorHAnsi"/>
                      <w:color w:val="000000"/>
                    </w:rPr>
                    <w:t>SKU_BACKFEED</w:t>
                  </w:r>
                </w:p>
                <w:p w14:paraId="4D0945B5" w14:textId="5AAFE8CD" w:rsidR="00567BB8" w:rsidRPr="00D06352" w:rsidRDefault="00226678" w:rsidP="00567BB8">
                  <w:pPr>
                    <w:spacing w:before="0" w:beforeAutospacing="0" w:after="0" w:afterAutospacing="0"/>
                    <w:ind w:left="1440" w:hanging="360"/>
                    <w:rPr>
                      <w:rFonts w:asciiTheme="minorHAnsi" w:hAnsiTheme="minorHAnsi"/>
                      <w:color w:val="000000"/>
                    </w:rPr>
                  </w:pPr>
                  <w:r w:rsidRPr="00D06352">
                    <w:rPr>
                      <w:rFonts w:asciiTheme="minorHAnsi" w:hAnsiTheme="minorHAnsi" w:cs="Courier New"/>
                      <w:color w:val="000000"/>
                    </w:rPr>
                    <w:t xml:space="preserve">        </w:t>
                  </w:r>
                  <w:r w:rsidR="00567BB8" w:rsidRPr="00D06352">
                    <w:rPr>
                      <w:rFonts w:asciiTheme="minorHAnsi" w:hAnsiTheme="minorHAnsi" w:cs="Courier New"/>
                      <w:color w:val="000000"/>
                    </w:rPr>
                    <w:t>o</w:t>
                  </w:r>
                  <w:r w:rsidR="00567BB8" w:rsidRPr="00D06352">
                    <w:rPr>
                      <w:rFonts w:asciiTheme="minorHAnsi" w:hAnsiTheme="minorHAnsi"/>
                      <w:color w:val="000000"/>
                    </w:rPr>
                    <w:t>   InsertSku</w:t>
                  </w:r>
                </w:p>
                <w:p w14:paraId="77C412AF" w14:textId="2982F5BD" w:rsidR="00567BB8" w:rsidRPr="00D06352" w:rsidRDefault="00226678" w:rsidP="00567BB8">
                  <w:pPr>
                    <w:spacing w:before="0" w:beforeAutospacing="0" w:after="0" w:afterAutospacing="0"/>
                    <w:ind w:left="1440" w:hanging="360"/>
                    <w:rPr>
                      <w:rFonts w:asciiTheme="minorHAnsi" w:hAnsiTheme="minorHAnsi"/>
                      <w:color w:val="000000"/>
                    </w:rPr>
                  </w:pPr>
                  <w:r w:rsidRPr="00D06352">
                    <w:rPr>
                      <w:rFonts w:asciiTheme="minorHAnsi" w:hAnsiTheme="minorHAnsi" w:cs="Courier New"/>
                      <w:color w:val="000000"/>
                    </w:rPr>
                    <w:t xml:space="preserve">        </w:t>
                  </w:r>
                  <w:r w:rsidR="00567BB8" w:rsidRPr="00D06352">
                    <w:rPr>
                      <w:rFonts w:asciiTheme="minorHAnsi" w:hAnsiTheme="minorHAnsi" w:cs="Courier New"/>
                      <w:color w:val="000000"/>
                    </w:rPr>
                    <w:t>o</w:t>
                  </w:r>
                  <w:r w:rsidR="00567BB8" w:rsidRPr="00D06352">
                    <w:rPr>
                      <w:rFonts w:asciiTheme="minorHAnsi" w:hAnsiTheme="minorHAnsi"/>
                      <w:color w:val="000000"/>
                    </w:rPr>
                    <w:t>   LOAD_BRAND_BRANDLINE</w:t>
                  </w:r>
                </w:p>
                <w:p w14:paraId="380DACED" w14:textId="3B96ED75" w:rsidR="00567BB8" w:rsidRPr="007B5C8D" w:rsidRDefault="00226678" w:rsidP="00567BB8">
                  <w:pPr>
                    <w:spacing w:before="0" w:beforeAutospacing="0" w:after="0" w:afterAutospacing="0"/>
                    <w:ind w:left="1440" w:hanging="360"/>
                    <w:rPr>
                      <w:rFonts w:asciiTheme="minorHAnsi" w:hAnsiTheme="minorHAnsi" w:cs="Courier New"/>
                      <w:color w:val="000000"/>
                    </w:rPr>
                  </w:pPr>
                  <w:r w:rsidRPr="00D06352">
                    <w:rPr>
                      <w:rFonts w:asciiTheme="minorHAnsi" w:hAnsiTheme="minorHAnsi" w:cs="Courier New"/>
                      <w:color w:val="000000"/>
                    </w:rPr>
                    <w:t xml:space="preserve">        </w:t>
                  </w:r>
                </w:p>
                <w:p w14:paraId="77BE1820" w14:textId="3FBA18D3" w:rsidR="00457ED4" w:rsidRPr="00D06352" w:rsidRDefault="00567BB8" w:rsidP="00226678">
                  <w:pPr>
                    <w:spacing w:before="0" w:beforeAutospacing="0" w:after="0" w:afterAutospacing="0"/>
                    <w:rPr>
                      <w:rFonts w:asciiTheme="minorHAnsi" w:hAnsiTheme="minorHAnsi"/>
                    </w:rPr>
                  </w:pPr>
                  <w:r w:rsidRPr="00D06352">
                    <w:rPr>
                      <w:rFonts w:asciiTheme="minorHAnsi" w:hAnsiTheme="minorHAnsi"/>
                      <w:color w:val="000000"/>
                    </w:rPr>
                    <w:t> </w:t>
                  </w:r>
                  <w:r w:rsidR="00457ED4" w:rsidRPr="00D06352">
                    <w:rPr>
                      <w:rFonts w:asciiTheme="minorHAnsi" w:hAnsiTheme="minorHAnsi"/>
                    </w:rPr>
                    <w:t>Below is the list of procedures under procedures node which need</w:t>
                  </w:r>
                  <w:r w:rsidR="006A4BBF" w:rsidRPr="00D06352">
                    <w:rPr>
                      <w:rFonts w:asciiTheme="minorHAnsi" w:hAnsiTheme="minorHAnsi"/>
                    </w:rPr>
                    <w:t>s</w:t>
                  </w:r>
                  <w:r w:rsidR="00457ED4" w:rsidRPr="00D06352">
                    <w:rPr>
                      <w:rFonts w:asciiTheme="minorHAnsi" w:hAnsiTheme="minorHAnsi"/>
                    </w:rPr>
                    <w:t xml:space="preserve"> to be standardized.</w:t>
                  </w:r>
                  <w:r w:rsidR="00B774A9" w:rsidRPr="00D06352">
                    <w:rPr>
                      <w:rFonts w:asciiTheme="minorHAnsi" w:hAnsiTheme="minorHAnsi"/>
                    </w:rPr>
                    <w:t xml:space="preserve"> </w:t>
                  </w:r>
                </w:p>
                <w:tbl>
                  <w:tblPr>
                    <w:tblStyle w:val="TableGrid"/>
                    <w:tblW w:w="0" w:type="auto"/>
                    <w:jc w:val="center"/>
                    <w:tblLayout w:type="fixed"/>
                    <w:tblLook w:val="04A0" w:firstRow="1" w:lastRow="0" w:firstColumn="1" w:lastColumn="0" w:noHBand="0" w:noVBand="1"/>
                  </w:tblPr>
                  <w:tblGrid>
                    <w:gridCol w:w="704"/>
                    <w:gridCol w:w="4794"/>
                  </w:tblGrid>
                  <w:tr w:rsidR="00457ED4" w:rsidRPr="00D06352" w14:paraId="50909087" w14:textId="77777777" w:rsidTr="00281708">
                    <w:trPr>
                      <w:trHeight w:val="298"/>
                      <w:jc w:val="center"/>
                    </w:trPr>
                    <w:tc>
                      <w:tcPr>
                        <w:tcW w:w="704" w:type="dxa"/>
                        <w:shd w:val="clear" w:color="auto" w:fill="8DB3E2" w:themeFill="text2" w:themeFillTint="66"/>
                      </w:tcPr>
                      <w:p w14:paraId="52B06C4D" w14:textId="4C670AEC" w:rsidR="00457ED4" w:rsidRPr="00D06352" w:rsidRDefault="00457ED4" w:rsidP="00281708">
                        <w:pPr>
                          <w:jc w:val="both"/>
                          <w:rPr>
                            <w:rFonts w:asciiTheme="minorHAnsi" w:hAnsiTheme="minorHAnsi"/>
                          </w:rPr>
                        </w:pPr>
                        <w:r w:rsidRPr="00D06352">
                          <w:rPr>
                            <w:rFonts w:asciiTheme="minorHAnsi" w:hAnsiTheme="minorHAnsi"/>
                          </w:rPr>
                          <w:t>S.No</w:t>
                        </w:r>
                      </w:p>
                    </w:tc>
                    <w:tc>
                      <w:tcPr>
                        <w:tcW w:w="4794" w:type="dxa"/>
                        <w:shd w:val="clear" w:color="auto" w:fill="8DB3E2" w:themeFill="text2" w:themeFillTint="66"/>
                      </w:tcPr>
                      <w:p w14:paraId="5537965F" w14:textId="77777777" w:rsidR="00457ED4" w:rsidRPr="00D06352" w:rsidRDefault="00457ED4" w:rsidP="00457ED4">
                        <w:pPr>
                          <w:jc w:val="both"/>
                          <w:rPr>
                            <w:rFonts w:asciiTheme="minorHAnsi" w:hAnsiTheme="minorHAnsi"/>
                          </w:rPr>
                        </w:pPr>
                        <w:r w:rsidRPr="00D06352">
                          <w:rPr>
                            <w:rFonts w:asciiTheme="minorHAnsi" w:hAnsiTheme="minorHAnsi"/>
                          </w:rPr>
                          <w:t>Procedure Name</w:t>
                        </w:r>
                      </w:p>
                    </w:tc>
                  </w:tr>
                  <w:tr w:rsidR="00457ED4" w:rsidRPr="00D06352" w14:paraId="32E07705" w14:textId="77777777" w:rsidTr="00281708">
                    <w:trPr>
                      <w:trHeight w:val="298"/>
                      <w:jc w:val="center"/>
                    </w:trPr>
                    <w:tc>
                      <w:tcPr>
                        <w:tcW w:w="704" w:type="dxa"/>
                      </w:tcPr>
                      <w:p w14:paraId="550578F6" w14:textId="77777777" w:rsidR="00457ED4" w:rsidRPr="00D06352" w:rsidRDefault="00457ED4" w:rsidP="00457ED4">
                        <w:pPr>
                          <w:jc w:val="both"/>
                          <w:rPr>
                            <w:rFonts w:asciiTheme="minorHAnsi" w:hAnsiTheme="minorHAnsi"/>
                          </w:rPr>
                        </w:pPr>
                        <w:r w:rsidRPr="00D06352">
                          <w:rPr>
                            <w:rFonts w:asciiTheme="minorHAnsi" w:hAnsiTheme="minorHAnsi"/>
                          </w:rPr>
                          <w:t>1</w:t>
                        </w:r>
                      </w:p>
                    </w:tc>
                    <w:tc>
                      <w:tcPr>
                        <w:tcW w:w="4794" w:type="dxa"/>
                      </w:tcPr>
                      <w:p w14:paraId="4DFE611D" w14:textId="77777777" w:rsidR="00457ED4" w:rsidRPr="00D06352" w:rsidRDefault="00457ED4" w:rsidP="00457ED4">
                        <w:pPr>
                          <w:jc w:val="both"/>
                          <w:rPr>
                            <w:rFonts w:asciiTheme="minorHAnsi" w:hAnsiTheme="minorHAnsi"/>
                          </w:rPr>
                        </w:pPr>
                        <w:r w:rsidRPr="00D06352">
                          <w:rPr>
                            <w:rFonts w:asciiTheme="minorHAnsi" w:hAnsiTheme="minorHAnsi"/>
                          </w:rPr>
                          <w:t>CERT_RENEWAL_NOTIFICATION</w:t>
                        </w:r>
                      </w:p>
                    </w:tc>
                  </w:tr>
                  <w:tr w:rsidR="00457ED4" w:rsidRPr="00D06352" w14:paraId="481A5D28" w14:textId="77777777" w:rsidTr="00281708">
                    <w:trPr>
                      <w:trHeight w:val="312"/>
                      <w:jc w:val="center"/>
                    </w:trPr>
                    <w:tc>
                      <w:tcPr>
                        <w:tcW w:w="704" w:type="dxa"/>
                      </w:tcPr>
                      <w:p w14:paraId="6842BA5A" w14:textId="77777777" w:rsidR="00457ED4" w:rsidRPr="00D06352" w:rsidRDefault="00457ED4" w:rsidP="00457ED4">
                        <w:pPr>
                          <w:jc w:val="both"/>
                          <w:rPr>
                            <w:rFonts w:asciiTheme="minorHAnsi" w:hAnsiTheme="minorHAnsi"/>
                          </w:rPr>
                        </w:pPr>
                        <w:r w:rsidRPr="00D06352">
                          <w:rPr>
                            <w:rFonts w:asciiTheme="minorHAnsi" w:hAnsiTheme="minorHAnsi"/>
                          </w:rPr>
                          <w:t>2</w:t>
                        </w:r>
                      </w:p>
                    </w:tc>
                    <w:tc>
                      <w:tcPr>
                        <w:tcW w:w="4794" w:type="dxa"/>
                      </w:tcPr>
                      <w:p w14:paraId="62F41018" w14:textId="77777777" w:rsidR="00457ED4" w:rsidRPr="00D06352" w:rsidRDefault="00457ED4" w:rsidP="00457ED4">
                        <w:pPr>
                          <w:jc w:val="both"/>
                          <w:rPr>
                            <w:rFonts w:asciiTheme="minorHAnsi" w:hAnsiTheme="minorHAnsi"/>
                          </w:rPr>
                        </w:pPr>
                        <w:r w:rsidRPr="00D06352">
                          <w:rPr>
                            <w:rFonts w:asciiTheme="minorHAnsi" w:hAnsiTheme="minorHAnsi"/>
                          </w:rPr>
                          <w:t>CERTIFICATEAPPROVALNOTICE</w:t>
                        </w:r>
                      </w:p>
                    </w:tc>
                  </w:tr>
                  <w:tr w:rsidR="00457ED4" w:rsidRPr="00D06352" w14:paraId="28BA1F98" w14:textId="77777777" w:rsidTr="00281708">
                    <w:trPr>
                      <w:trHeight w:val="150"/>
                      <w:jc w:val="center"/>
                    </w:trPr>
                    <w:tc>
                      <w:tcPr>
                        <w:tcW w:w="704" w:type="dxa"/>
                      </w:tcPr>
                      <w:p w14:paraId="3F9EF379" w14:textId="4FC049CF" w:rsidR="00457ED4" w:rsidRPr="00D06352" w:rsidRDefault="0096790F" w:rsidP="00457ED4">
                        <w:pPr>
                          <w:jc w:val="both"/>
                          <w:rPr>
                            <w:rFonts w:asciiTheme="minorHAnsi" w:hAnsiTheme="minorHAnsi"/>
                          </w:rPr>
                        </w:pPr>
                        <w:r w:rsidRPr="00D06352">
                          <w:rPr>
                            <w:rFonts w:asciiTheme="minorHAnsi" w:hAnsiTheme="minorHAnsi"/>
                          </w:rPr>
                          <w:t>3</w:t>
                        </w:r>
                      </w:p>
                    </w:tc>
                    <w:tc>
                      <w:tcPr>
                        <w:tcW w:w="4794" w:type="dxa"/>
                      </w:tcPr>
                      <w:p w14:paraId="4FEF41BF" w14:textId="77777777" w:rsidR="00457ED4" w:rsidRPr="00D06352" w:rsidRDefault="00457ED4" w:rsidP="00457ED4">
                        <w:pPr>
                          <w:jc w:val="both"/>
                          <w:rPr>
                            <w:rFonts w:asciiTheme="minorHAnsi" w:hAnsiTheme="minorHAnsi"/>
                          </w:rPr>
                        </w:pPr>
                        <w:r w:rsidRPr="00D06352">
                          <w:rPr>
                            <w:rFonts w:asciiTheme="minorHAnsi" w:hAnsiTheme="minorHAnsi"/>
                          </w:rPr>
                          <w:t>GETNOMCERTIFICATION</w:t>
                        </w:r>
                      </w:p>
                    </w:tc>
                  </w:tr>
                  <w:tr w:rsidR="00457ED4" w:rsidRPr="00D06352" w14:paraId="293E2415" w14:textId="77777777" w:rsidTr="00281708">
                    <w:trPr>
                      <w:trHeight w:val="150"/>
                      <w:jc w:val="center"/>
                    </w:trPr>
                    <w:tc>
                      <w:tcPr>
                        <w:tcW w:w="704" w:type="dxa"/>
                      </w:tcPr>
                      <w:p w14:paraId="075AD095" w14:textId="3646AF34" w:rsidR="00457ED4" w:rsidRPr="00D06352" w:rsidRDefault="0096790F" w:rsidP="00457ED4">
                        <w:pPr>
                          <w:jc w:val="both"/>
                          <w:rPr>
                            <w:rFonts w:asciiTheme="minorHAnsi" w:hAnsiTheme="minorHAnsi"/>
                          </w:rPr>
                        </w:pPr>
                        <w:r w:rsidRPr="00D06352">
                          <w:rPr>
                            <w:rFonts w:asciiTheme="minorHAnsi" w:hAnsiTheme="minorHAnsi"/>
                          </w:rPr>
                          <w:t>4</w:t>
                        </w:r>
                      </w:p>
                    </w:tc>
                    <w:tc>
                      <w:tcPr>
                        <w:tcW w:w="4794" w:type="dxa"/>
                      </w:tcPr>
                      <w:p w14:paraId="420086BF" w14:textId="77777777" w:rsidR="00457ED4" w:rsidRPr="00D06352" w:rsidRDefault="00457ED4" w:rsidP="00457ED4">
                        <w:pPr>
                          <w:jc w:val="both"/>
                          <w:rPr>
                            <w:rFonts w:asciiTheme="minorHAnsi" w:hAnsiTheme="minorHAnsi"/>
                          </w:rPr>
                        </w:pPr>
                        <w:r w:rsidRPr="00D06352">
                          <w:rPr>
                            <w:rFonts w:asciiTheme="minorHAnsi" w:hAnsiTheme="minorHAnsi"/>
                          </w:rPr>
                          <w:t>GETTIRECHARACTERISTICS</w:t>
                        </w:r>
                      </w:p>
                    </w:tc>
                  </w:tr>
                  <w:tr w:rsidR="00457ED4" w:rsidRPr="00D06352" w14:paraId="5DDC876D" w14:textId="77777777" w:rsidTr="00281708">
                    <w:trPr>
                      <w:trHeight w:val="150"/>
                      <w:jc w:val="center"/>
                    </w:trPr>
                    <w:tc>
                      <w:tcPr>
                        <w:tcW w:w="704" w:type="dxa"/>
                      </w:tcPr>
                      <w:p w14:paraId="2C1E0ABE" w14:textId="0D594F5F" w:rsidR="00457ED4" w:rsidRPr="00D06352" w:rsidRDefault="0096790F" w:rsidP="00457ED4">
                        <w:pPr>
                          <w:jc w:val="both"/>
                          <w:rPr>
                            <w:rFonts w:asciiTheme="minorHAnsi" w:hAnsiTheme="minorHAnsi"/>
                          </w:rPr>
                        </w:pPr>
                        <w:r w:rsidRPr="00D06352">
                          <w:rPr>
                            <w:rFonts w:asciiTheme="minorHAnsi" w:hAnsiTheme="minorHAnsi"/>
                          </w:rPr>
                          <w:t>5</w:t>
                        </w:r>
                      </w:p>
                    </w:tc>
                    <w:tc>
                      <w:tcPr>
                        <w:tcW w:w="4794" w:type="dxa"/>
                      </w:tcPr>
                      <w:p w14:paraId="178ED70B" w14:textId="77777777" w:rsidR="00457ED4" w:rsidRPr="00D06352" w:rsidRDefault="00457ED4" w:rsidP="00457ED4">
                        <w:pPr>
                          <w:jc w:val="both"/>
                          <w:rPr>
                            <w:rFonts w:asciiTheme="minorHAnsi" w:hAnsiTheme="minorHAnsi"/>
                          </w:rPr>
                        </w:pPr>
                        <w:r w:rsidRPr="00D06352">
                          <w:rPr>
                            <w:rFonts w:asciiTheme="minorHAnsi" w:hAnsiTheme="minorHAnsi"/>
                          </w:rPr>
                          <w:t>UNLOAD_CERTIFICATEACTIVITY</w:t>
                        </w:r>
                      </w:p>
                    </w:tc>
                  </w:tr>
                  <w:tr w:rsidR="00457ED4" w:rsidRPr="00D06352" w14:paraId="54A04D6A" w14:textId="77777777" w:rsidTr="00281708">
                    <w:trPr>
                      <w:trHeight w:val="150"/>
                      <w:jc w:val="center"/>
                    </w:trPr>
                    <w:tc>
                      <w:tcPr>
                        <w:tcW w:w="704" w:type="dxa"/>
                      </w:tcPr>
                      <w:p w14:paraId="704456E8" w14:textId="50BC2080" w:rsidR="00457ED4" w:rsidRPr="00D06352" w:rsidRDefault="0096790F" w:rsidP="00457ED4">
                        <w:pPr>
                          <w:jc w:val="both"/>
                          <w:rPr>
                            <w:rFonts w:asciiTheme="minorHAnsi" w:hAnsiTheme="minorHAnsi"/>
                          </w:rPr>
                        </w:pPr>
                        <w:r w:rsidRPr="00D06352">
                          <w:rPr>
                            <w:rFonts w:asciiTheme="minorHAnsi" w:hAnsiTheme="minorHAnsi"/>
                          </w:rPr>
                          <w:t>6</w:t>
                        </w:r>
                      </w:p>
                    </w:tc>
                    <w:tc>
                      <w:tcPr>
                        <w:tcW w:w="4794" w:type="dxa"/>
                      </w:tcPr>
                      <w:p w14:paraId="08C6FB38" w14:textId="77777777" w:rsidR="00457ED4" w:rsidRPr="00D06352" w:rsidRDefault="00457ED4" w:rsidP="00457ED4">
                        <w:pPr>
                          <w:jc w:val="both"/>
                          <w:rPr>
                            <w:rFonts w:asciiTheme="minorHAnsi" w:hAnsiTheme="minorHAnsi"/>
                          </w:rPr>
                        </w:pPr>
                        <w:r w:rsidRPr="00D06352">
                          <w:rPr>
                            <w:rFonts w:asciiTheme="minorHAnsi" w:hAnsiTheme="minorHAnsi"/>
                          </w:rPr>
                          <w:t>UPDATEDISCSKU</w:t>
                        </w:r>
                      </w:p>
                    </w:tc>
                  </w:tr>
                  <w:tr w:rsidR="00D02A20" w:rsidRPr="00D06352" w14:paraId="798C93D7" w14:textId="77777777" w:rsidTr="00281708">
                    <w:trPr>
                      <w:trHeight w:val="150"/>
                      <w:jc w:val="center"/>
                    </w:trPr>
                    <w:tc>
                      <w:tcPr>
                        <w:tcW w:w="704" w:type="dxa"/>
                      </w:tcPr>
                      <w:p w14:paraId="228A4515" w14:textId="2110853C" w:rsidR="00D02A20" w:rsidRPr="00D06352" w:rsidRDefault="00D02A20" w:rsidP="00457ED4">
                        <w:pPr>
                          <w:jc w:val="both"/>
                          <w:rPr>
                            <w:rFonts w:asciiTheme="minorHAnsi" w:hAnsiTheme="minorHAnsi"/>
                          </w:rPr>
                        </w:pPr>
                        <w:r>
                          <w:rPr>
                            <w:rFonts w:asciiTheme="minorHAnsi" w:hAnsiTheme="minorHAnsi"/>
                          </w:rPr>
                          <w:t>7</w:t>
                        </w:r>
                      </w:p>
                    </w:tc>
                    <w:tc>
                      <w:tcPr>
                        <w:tcW w:w="4794" w:type="dxa"/>
                      </w:tcPr>
                      <w:p w14:paraId="2D88F0DA" w14:textId="11D41874" w:rsidR="00D02A20" w:rsidRPr="00D06352" w:rsidRDefault="00D02A20" w:rsidP="00457ED4">
                        <w:pPr>
                          <w:jc w:val="both"/>
                          <w:rPr>
                            <w:rFonts w:asciiTheme="minorHAnsi" w:hAnsiTheme="minorHAnsi"/>
                          </w:rPr>
                        </w:pPr>
                        <w:r w:rsidRPr="00D06352">
                          <w:rPr>
                            <w:rFonts w:asciiTheme="minorHAnsi" w:hAnsiTheme="minorHAnsi" w:cs="Arial"/>
                          </w:rPr>
                          <w:t>GET_PRODUCT_INFO</w:t>
                        </w:r>
                      </w:p>
                    </w:tc>
                  </w:tr>
                </w:tbl>
                <w:p w14:paraId="04FEC781" w14:textId="321B7D88" w:rsidR="00183C90" w:rsidRPr="00D06352" w:rsidRDefault="00B26FAB" w:rsidP="00183C90">
                  <w:pPr>
                    <w:jc w:val="both"/>
                    <w:rPr>
                      <w:rFonts w:asciiTheme="minorHAnsi" w:hAnsiTheme="minorHAnsi"/>
                    </w:rPr>
                  </w:pPr>
                  <w:ins w:id="39" w:author="amadhusudana" w:date="2019-08-30T23:34:00Z">
                    <w:r w:rsidRPr="00D06352">
                      <w:rPr>
                        <w:rFonts w:asciiTheme="minorHAnsi" w:hAnsiTheme="minorHAnsi"/>
                      </w:rPr>
                      <w:t>B</w:t>
                    </w:r>
                    <w:r w:rsidRPr="00D06352">
                      <w:rPr>
                        <w:rFonts w:asciiTheme="minorHAnsi" w:hAnsiTheme="minorHAnsi"/>
                        <w:u w:val="single"/>
                      </w:rPr>
                      <w:t>elow is the list of procedures under procedures node. These procedures are obsolete, so standardization is not required. Will provide the drop script for these procedures</w:t>
                    </w:r>
                  </w:ins>
                </w:p>
                <w:tbl>
                  <w:tblPr>
                    <w:tblStyle w:val="TableGrid"/>
                    <w:tblW w:w="0" w:type="auto"/>
                    <w:jc w:val="center"/>
                    <w:tblLayout w:type="fixed"/>
                    <w:tblLook w:val="04A0" w:firstRow="1" w:lastRow="0" w:firstColumn="1" w:lastColumn="0" w:noHBand="0" w:noVBand="1"/>
                  </w:tblPr>
                  <w:tblGrid>
                    <w:gridCol w:w="704"/>
                    <w:gridCol w:w="4794"/>
                  </w:tblGrid>
                  <w:tr w:rsidR="009D04D2" w:rsidRPr="00D06352" w14:paraId="3DA7E0E9" w14:textId="77777777" w:rsidTr="00174B6B">
                    <w:trPr>
                      <w:trHeight w:val="298"/>
                      <w:jc w:val="center"/>
                      <w:ins w:id="40" w:author="Vinay Kumar Chowdavarapu" w:date="2019-08-30T21:33:00Z"/>
                    </w:trPr>
                    <w:tc>
                      <w:tcPr>
                        <w:tcW w:w="704" w:type="dxa"/>
                        <w:shd w:val="clear" w:color="auto" w:fill="8DB3E2" w:themeFill="text2" w:themeFillTint="66"/>
                      </w:tcPr>
                      <w:p w14:paraId="0727A234" w14:textId="77777777" w:rsidR="009D04D2" w:rsidRPr="00D06352" w:rsidRDefault="009D04D2" w:rsidP="00174B6B">
                        <w:pPr>
                          <w:jc w:val="both"/>
                          <w:rPr>
                            <w:ins w:id="41" w:author="Vinay Kumar Chowdavarapu" w:date="2019-08-30T21:33:00Z"/>
                            <w:rFonts w:asciiTheme="minorHAnsi" w:hAnsiTheme="minorHAnsi"/>
                          </w:rPr>
                        </w:pPr>
                        <w:ins w:id="42" w:author="Vinay Kumar Chowdavarapu" w:date="2019-08-30T21:33:00Z">
                          <w:r w:rsidRPr="00D06352">
                            <w:rPr>
                              <w:rFonts w:asciiTheme="minorHAnsi" w:hAnsiTheme="minorHAnsi"/>
                            </w:rPr>
                            <w:t>S.No</w:t>
                          </w:r>
                        </w:ins>
                      </w:p>
                    </w:tc>
                    <w:tc>
                      <w:tcPr>
                        <w:tcW w:w="4794" w:type="dxa"/>
                        <w:shd w:val="clear" w:color="auto" w:fill="8DB3E2" w:themeFill="text2" w:themeFillTint="66"/>
                      </w:tcPr>
                      <w:p w14:paraId="16866A47" w14:textId="77777777" w:rsidR="009D04D2" w:rsidRPr="00D06352" w:rsidRDefault="009D04D2" w:rsidP="00174B6B">
                        <w:pPr>
                          <w:jc w:val="both"/>
                          <w:rPr>
                            <w:ins w:id="43" w:author="Vinay Kumar Chowdavarapu" w:date="2019-08-30T21:33:00Z"/>
                            <w:rFonts w:asciiTheme="minorHAnsi" w:hAnsiTheme="minorHAnsi"/>
                          </w:rPr>
                        </w:pPr>
                        <w:ins w:id="44" w:author="Vinay Kumar Chowdavarapu" w:date="2019-08-30T21:33:00Z">
                          <w:r w:rsidRPr="00D06352">
                            <w:rPr>
                              <w:rFonts w:asciiTheme="minorHAnsi" w:hAnsiTheme="minorHAnsi"/>
                            </w:rPr>
                            <w:t>Procedure Name</w:t>
                          </w:r>
                        </w:ins>
                      </w:p>
                    </w:tc>
                  </w:tr>
                  <w:tr w:rsidR="009D04D2" w:rsidRPr="00D06352" w14:paraId="4C7956B4" w14:textId="77777777" w:rsidTr="00174B6B">
                    <w:trPr>
                      <w:trHeight w:val="298"/>
                      <w:jc w:val="center"/>
                      <w:ins w:id="45" w:author="Vinay Kumar Chowdavarapu" w:date="2019-08-30T21:33:00Z"/>
                    </w:trPr>
                    <w:tc>
                      <w:tcPr>
                        <w:tcW w:w="704" w:type="dxa"/>
                      </w:tcPr>
                      <w:p w14:paraId="6C6C308B" w14:textId="77777777" w:rsidR="009D04D2" w:rsidRPr="00D06352" w:rsidRDefault="009D04D2" w:rsidP="00174B6B">
                        <w:pPr>
                          <w:jc w:val="both"/>
                          <w:rPr>
                            <w:ins w:id="46" w:author="Vinay Kumar Chowdavarapu" w:date="2019-08-30T21:33:00Z"/>
                            <w:rFonts w:asciiTheme="minorHAnsi" w:hAnsiTheme="minorHAnsi"/>
                          </w:rPr>
                        </w:pPr>
                        <w:ins w:id="47" w:author="Vinay Kumar Chowdavarapu" w:date="2019-08-30T21:33:00Z">
                          <w:r w:rsidRPr="00D06352">
                            <w:rPr>
                              <w:rFonts w:asciiTheme="minorHAnsi" w:hAnsiTheme="minorHAnsi"/>
                            </w:rPr>
                            <w:lastRenderedPageBreak/>
                            <w:t>1</w:t>
                          </w:r>
                        </w:ins>
                      </w:p>
                    </w:tc>
                    <w:tc>
                      <w:tcPr>
                        <w:tcW w:w="4794" w:type="dxa"/>
                      </w:tcPr>
                      <w:p w14:paraId="0D8F45E7" w14:textId="77777777" w:rsidR="009D04D2" w:rsidRPr="00D06352" w:rsidRDefault="009D04D2" w:rsidP="00174B6B">
                        <w:pPr>
                          <w:jc w:val="both"/>
                          <w:rPr>
                            <w:ins w:id="48" w:author="Vinay Kumar Chowdavarapu" w:date="2019-08-30T21:33:00Z"/>
                            <w:rFonts w:asciiTheme="minorHAnsi" w:hAnsiTheme="minorHAnsi"/>
                          </w:rPr>
                        </w:pPr>
                        <w:ins w:id="49" w:author="Vinay Kumar Chowdavarapu" w:date="2019-08-30T21:33:00Z">
                          <w:r w:rsidRPr="00D06352">
                            <w:rPr>
                              <w:rFonts w:asciiTheme="minorHAnsi" w:hAnsiTheme="minorHAnsi"/>
                            </w:rPr>
                            <w:t>CREATE_NEW_FAMILIES</w:t>
                          </w:r>
                        </w:ins>
                      </w:p>
                    </w:tc>
                  </w:tr>
                  <w:tr w:rsidR="009D04D2" w:rsidRPr="00D06352" w14:paraId="7C292FF0" w14:textId="77777777" w:rsidTr="00174B6B">
                    <w:trPr>
                      <w:trHeight w:val="298"/>
                      <w:jc w:val="center"/>
                      <w:ins w:id="50" w:author="Vinay Kumar Chowdavarapu" w:date="2019-08-30T21:33:00Z"/>
                    </w:trPr>
                    <w:tc>
                      <w:tcPr>
                        <w:tcW w:w="704" w:type="dxa"/>
                      </w:tcPr>
                      <w:p w14:paraId="66002289" w14:textId="77777777" w:rsidR="009D04D2" w:rsidRPr="00D06352" w:rsidRDefault="009D04D2" w:rsidP="00174B6B">
                        <w:pPr>
                          <w:jc w:val="both"/>
                          <w:rPr>
                            <w:ins w:id="51" w:author="Vinay Kumar Chowdavarapu" w:date="2019-08-30T21:33:00Z"/>
                            <w:rFonts w:asciiTheme="minorHAnsi" w:hAnsiTheme="minorHAnsi"/>
                          </w:rPr>
                        </w:pPr>
                        <w:ins w:id="52" w:author="Vinay Kumar Chowdavarapu" w:date="2019-08-30T21:33:00Z">
                          <w:r w:rsidRPr="00D06352">
                            <w:rPr>
                              <w:rFonts w:asciiTheme="minorHAnsi" w:hAnsiTheme="minorHAnsi"/>
                            </w:rPr>
                            <w:t>2</w:t>
                          </w:r>
                        </w:ins>
                      </w:p>
                    </w:tc>
                    <w:tc>
                      <w:tcPr>
                        <w:tcW w:w="4794" w:type="dxa"/>
                      </w:tcPr>
                      <w:p w14:paraId="2E39D83C" w14:textId="77777777" w:rsidR="009D04D2" w:rsidRPr="00D06352" w:rsidRDefault="009D04D2" w:rsidP="00174B6B">
                        <w:pPr>
                          <w:jc w:val="both"/>
                          <w:rPr>
                            <w:ins w:id="53" w:author="Vinay Kumar Chowdavarapu" w:date="2019-08-30T21:33:00Z"/>
                            <w:rFonts w:asciiTheme="minorHAnsi" w:hAnsiTheme="minorHAnsi"/>
                          </w:rPr>
                        </w:pPr>
                        <w:ins w:id="54" w:author="Vinay Kumar Chowdavarapu" w:date="2019-08-30T21:33:00Z">
                          <w:r w:rsidRPr="00D06352">
                            <w:rPr>
                              <w:rFonts w:asciiTheme="minorHAnsi" w:hAnsiTheme="minorHAnsi"/>
                            </w:rPr>
                            <w:t>FIX_ASPECT_RATIO</w:t>
                          </w:r>
                        </w:ins>
                      </w:p>
                    </w:tc>
                  </w:tr>
                  <w:tr w:rsidR="009D04D2" w:rsidRPr="00D06352" w14:paraId="5D767BE2" w14:textId="77777777" w:rsidTr="00174B6B">
                    <w:trPr>
                      <w:trHeight w:val="298"/>
                      <w:jc w:val="center"/>
                      <w:ins w:id="55" w:author="Vinay Kumar Chowdavarapu" w:date="2019-08-30T21:33:00Z"/>
                    </w:trPr>
                    <w:tc>
                      <w:tcPr>
                        <w:tcW w:w="704" w:type="dxa"/>
                      </w:tcPr>
                      <w:p w14:paraId="53210897" w14:textId="77777777" w:rsidR="009D04D2" w:rsidRPr="00D06352" w:rsidRDefault="009D04D2" w:rsidP="00174B6B">
                        <w:pPr>
                          <w:jc w:val="both"/>
                          <w:rPr>
                            <w:ins w:id="56" w:author="Vinay Kumar Chowdavarapu" w:date="2019-08-30T21:33:00Z"/>
                            <w:rFonts w:asciiTheme="minorHAnsi" w:hAnsiTheme="minorHAnsi"/>
                          </w:rPr>
                        </w:pPr>
                        <w:ins w:id="57" w:author="Vinay Kumar Chowdavarapu" w:date="2019-08-30T21:33:00Z">
                          <w:r w:rsidRPr="00D06352">
                            <w:rPr>
                              <w:rFonts w:asciiTheme="minorHAnsi" w:hAnsiTheme="minorHAnsi"/>
                            </w:rPr>
                            <w:t>3</w:t>
                          </w:r>
                        </w:ins>
                      </w:p>
                    </w:tc>
                    <w:tc>
                      <w:tcPr>
                        <w:tcW w:w="4794" w:type="dxa"/>
                      </w:tcPr>
                      <w:p w14:paraId="3553732E" w14:textId="77777777" w:rsidR="009D04D2" w:rsidRPr="00D06352" w:rsidRDefault="009D04D2" w:rsidP="00174B6B">
                        <w:pPr>
                          <w:jc w:val="both"/>
                          <w:rPr>
                            <w:ins w:id="58" w:author="Vinay Kumar Chowdavarapu" w:date="2019-08-30T21:33:00Z"/>
                            <w:rFonts w:asciiTheme="minorHAnsi" w:hAnsiTheme="minorHAnsi"/>
                          </w:rPr>
                        </w:pPr>
                        <w:ins w:id="59" w:author="Vinay Kumar Chowdavarapu" w:date="2019-08-30T21:33:00Z">
                          <w:r w:rsidRPr="00D06352">
                            <w:rPr>
                              <w:rFonts w:asciiTheme="minorHAnsi" w:hAnsiTheme="minorHAnsi"/>
                            </w:rPr>
                            <w:t>FIX_IMARK</w:t>
                          </w:r>
                        </w:ins>
                      </w:p>
                    </w:tc>
                  </w:tr>
                  <w:tr w:rsidR="009D04D2" w:rsidRPr="00D06352" w14:paraId="47969532" w14:textId="77777777" w:rsidTr="00174B6B">
                    <w:trPr>
                      <w:trHeight w:val="312"/>
                      <w:jc w:val="center"/>
                      <w:ins w:id="60" w:author="Vinay Kumar Chowdavarapu" w:date="2019-08-30T21:33:00Z"/>
                    </w:trPr>
                    <w:tc>
                      <w:tcPr>
                        <w:tcW w:w="704" w:type="dxa"/>
                      </w:tcPr>
                      <w:p w14:paraId="257B7494" w14:textId="77777777" w:rsidR="009D04D2" w:rsidRPr="00D06352" w:rsidRDefault="009D04D2" w:rsidP="00174B6B">
                        <w:pPr>
                          <w:jc w:val="both"/>
                          <w:rPr>
                            <w:ins w:id="61" w:author="Vinay Kumar Chowdavarapu" w:date="2019-08-30T21:33:00Z"/>
                            <w:rFonts w:asciiTheme="minorHAnsi" w:hAnsiTheme="minorHAnsi"/>
                          </w:rPr>
                        </w:pPr>
                        <w:ins w:id="62" w:author="Vinay Kumar Chowdavarapu" w:date="2019-08-30T21:33:00Z">
                          <w:r w:rsidRPr="00D06352">
                            <w:rPr>
                              <w:rFonts w:asciiTheme="minorHAnsi" w:hAnsiTheme="minorHAnsi"/>
                            </w:rPr>
                            <w:t>4</w:t>
                          </w:r>
                        </w:ins>
                      </w:p>
                    </w:tc>
                    <w:tc>
                      <w:tcPr>
                        <w:tcW w:w="4794" w:type="dxa"/>
                      </w:tcPr>
                      <w:p w14:paraId="0C3425B0" w14:textId="77777777" w:rsidR="009D04D2" w:rsidRPr="00D06352" w:rsidRDefault="009D04D2" w:rsidP="00174B6B">
                        <w:pPr>
                          <w:jc w:val="both"/>
                          <w:rPr>
                            <w:ins w:id="63" w:author="Vinay Kumar Chowdavarapu" w:date="2019-08-30T21:33:00Z"/>
                            <w:rFonts w:asciiTheme="minorHAnsi" w:hAnsiTheme="minorHAnsi"/>
                          </w:rPr>
                        </w:pPr>
                        <w:ins w:id="64" w:author="Vinay Kumar Chowdavarapu" w:date="2019-08-30T21:33:00Z">
                          <w:r w:rsidRPr="00D06352">
                            <w:rPr>
                              <w:rFonts w:asciiTheme="minorHAnsi" w:hAnsiTheme="minorHAnsi"/>
                            </w:rPr>
                            <w:t>FIX_INSERT</w:t>
                          </w:r>
                        </w:ins>
                      </w:p>
                    </w:tc>
                  </w:tr>
                  <w:tr w:rsidR="009D04D2" w:rsidRPr="00D06352" w14:paraId="51B4CF2A" w14:textId="77777777" w:rsidTr="00174B6B">
                    <w:trPr>
                      <w:trHeight w:val="312"/>
                      <w:jc w:val="center"/>
                      <w:ins w:id="65" w:author="Vinay Kumar Chowdavarapu" w:date="2019-08-30T21:33:00Z"/>
                    </w:trPr>
                    <w:tc>
                      <w:tcPr>
                        <w:tcW w:w="704" w:type="dxa"/>
                      </w:tcPr>
                      <w:p w14:paraId="76E68B35" w14:textId="77777777" w:rsidR="009D04D2" w:rsidRPr="00D06352" w:rsidRDefault="009D04D2" w:rsidP="00174B6B">
                        <w:pPr>
                          <w:jc w:val="both"/>
                          <w:rPr>
                            <w:ins w:id="66" w:author="Vinay Kumar Chowdavarapu" w:date="2019-08-30T21:33:00Z"/>
                            <w:rFonts w:asciiTheme="minorHAnsi" w:hAnsiTheme="minorHAnsi"/>
                          </w:rPr>
                        </w:pPr>
                        <w:ins w:id="67" w:author="Vinay Kumar Chowdavarapu" w:date="2019-08-30T21:33:00Z">
                          <w:r w:rsidRPr="00D06352">
                            <w:rPr>
                              <w:rFonts w:asciiTheme="minorHAnsi" w:hAnsiTheme="minorHAnsi"/>
                            </w:rPr>
                            <w:t>5</w:t>
                          </w:r>
                        </w:ins>
                      </w:p>
                    </w:tc>
                    <w:tc>
                      <w:tcPr>
                        <w:tcW w:w="4794" w:type="dxa"/>
                      </w:tcPr>
                      <w:p w14:paraId="05776D9D" w14:textId="77777777" w:rsidR="009D04D2" w:rsidRPr="00D06352" w:rsidRDefault="009D04D2" w:rsidP="00174B6B">
                        <w:pPr>
                          <w:jc w:val="both"/>
                          <w:rPr>
                            <w:ins w:id="68" w:author="Vinay Kumar Chowdavarapu" w:date="2019-08-30T21:33:00Z"/>
                            <w:rFonts w:asciiTheme="minorHAnsi" w:hAnsiTheme="minorHAnsi"/>
                          </w:rPr>
                        </w:pPr>
                        <w:ins w:id="69" w:author="Vinay Kumar Chowdavarapu" w:date="2019-08-30T21:33:00Z">
                          <w:r w:rsidRPr="00D06352">
                            <w:rPr>
                              <w:rFonts w:asciiTheme="minorHAnsi" w:hAnsiTheme="minorHAnsi"/>
                            </w:rPr>
                            <w:t>FIX_LOADRANGE</w:t>
                          </w:r>
                        </w:ins>
                      </w:p>
                    </w:tc>
                  </w:tr>
                  <w:tr w:rsidR="009D04D2" w:rsidRPr="00D06352" w14:paraId="6DA28965" w14:textId="77777777" w:rsidTr="00174B6B">
                    <w:trPr>
                      <w:trHeight w:val="150"/>
                      <w:jc w:val="center"/>
                      <w:ins w:id="70" w:author="Vinay Kumar Chowdavarapu" w:date="2019-08-30T21:33:00Z"/>
                    </w:trPr>
                    <w:tc>
                      <w:tcPr>
                        <w:tcW w:w="704" w:type="dxa"/>
                      </w:tcPr>
                      <w:p w14:paraId="207C61C4" w14:textId="77777777" w:rsidR="009D04D2" w:rsidRPr="00D06352" w:rsidRDefault="009D04D2" w:rsidP="00174B6B">
                        <w:pPr>
                          <w:jc w:val="both"/>
                          <w:rPr>
                            <w:ins w:id="71" w:author="Vinay Kumar Chowdavarapu" w:date="2019-08-30T21:33:00Z"/>
                            <w:rFonts w:asciiTheme="minorHAnsi" w:hAnsiTheme="minorHAnsi"/>
                          </w:rPr>
                        </w:pPr>
                        <w:ins w:id="72" w:author="Vinay Kumar Chowdavarapu" w:date="2019-08-30T21:33:00Z">
                          <w:r w:rsidRPr="00D06352">
                            <w:rPr>
                              <w:rFonts w:asciiTheme="minorHAnsi" w:hAnsiTheme="minorHAnsi"/>
                            </w:rPr>
                            <w:t>6</w:t>
                          </w:r>
                        </w:ins>
                      </w:p>
                    </w:tc>
                    <w:tc>
                      <w:tcPr>
                        <w:tcW w:w="4794" w:type="dxa"/>
                      </w:tcPr>
                      <w:p w14:paraId="5EBF5812" w14:textId="77777777" w:rsidR="009D04D2" w:rsidRPr="00D06352" w:rsidRDefault="009D04D2" w:rsidP="00174B6B">
                        <w:pPr>
                          <w:jc w:val="both"/>
                          <w:rPr>
                            <w:ins w:id="73" w:author="Vinay Kumar Chowdavarapu" w:date="2019-08-30T21:33:00Z"/>
                            <w:rFonts w:asciiTheme="minorHAnsi" w:hAnsiTheme="minorHAnsi"/>
                          </w:rPr>
                        </w:pPr>
                        <w:ins w:id="74" w:author="Vinay Kumar Chowdavarapu" w:date="2019-08-30T21:33:00Z">
                          <w:r w:rsidRPr="00D06352">
                            <w:rPr>
                              <w:rFonts w:asciiTheme="minorHAnsi" w:hAnsiTheme="minorHAnsi"/>
                            </w:rPr>
                            <w:t>FIX_PRODUCT_FAMILY</w:t>
                          </w:r>
                        </w:ins>
                      </w:p>
                    </w:tc>
                  </w:tr>
                  <w:tr w:rsidR="009D04D2" w:rsidRPr="00D06352" w14:paraId="76B476F3" w14:textId="77777777" w:rsidTr="00174B6B">
                    <w:trPr>
                      <w:trHeight w:val="150"/>
                      <w:jc w:val="center"/>
                      <w:ins w:id="75" w:author="Vinay Kumar Chowdavarapu" w:date="2019-08-30T21:33:00Z"/>
                    </w:trPr>
                    <w:tc>
                      <w:tcPr>
                        <w:tcW w:w="704" w:type="dxa"/>
                      </w:tcPr>
                      <w:p w14:paraId="0F7DE640" w14:textId="77777777" w:rsidR="009D04D2" w:rsidRPr="00D06352" w:rsidRDefault="009D04D2" w:rsidP="00174B6B">
                        <w:pPr>
                          <w:jc w:val="both"/>
                          <w:rPr>
                            <w:ins w:id="76" w:author="Vinay Kumar Chowdavarapu" w:date="2019-08-30T21:33:00Z"/>
                            <w:rFonts w:asciiTheme="minorHAnsi" w:hAnsiTheme="minorHAnsi"/>
                          </w:rPr>
                        </w:pPr>
                        <w:ins w:id="77" w:author="Vinay Kumar Chowdavarapu" w:date="2019-08-30T21:33:00Z">
                          <w:r w:rsidRPr="00D06352">
                            <w:rPr>
                              <w:rFonts w:asciiTheme="minorHAnsi" w:hAnsiTheme="minorHAnsi"/>
                            </w:rPr>
                            <w:t>7</w:t>
                          </w:r>
                        </w:ins>
                      </w:p>
                    </w:tc>
                    <w:tc>
                      <w:tcPr>
                        <w:tcW w:w="4794" w:type="dxa"/>
                      </w:tcPr>
                      <w:p w14:paraId="6BF6D0C8" w14:textId="77777777" w:rsidR="009D04D2" w:rsidRPr="00D06352" w:rsidRDefault="009D04D2" w:rsidP="00174B6B">
                        <w:pPr>
                          <w:jc w:val="both"/>
                          <w:rPr>
                            <w:ins w:id="78" w:author="Vinay Kumar Chowdavarapu" w:date="2019-08-30T21:33:00Z"/>
                            <w:rFonts w:asciiTheme="minorHAnsi" w:hAnsiTheme="minorHAnsi"/>
                          </w:rPr>
                        </w:pPr>
                        <w:ins w:id="79" w:author="Vinay Kumar Chowdavarapu" w:date="2019-08-30T21:33:00Z">
                          <w:r w:rsidRPr="00D06352">
                            <w:rPr>
                              <w:rFonts w:asciiTheme="minorHAnsi" w:hAnsiTheme="minorHAnsi"/>
                            </w:rPr>
                            <w:t>FIX_PRODUCT_FAMILY_2</w:t>
                          </w:r>
                        </w:ins>
                      </w:p>
                    </w:tc>
                  </w:tr>
                  <w:tr w:rsidR="009D04D2" w:rsidRPr="00D06352" w14:paraId="3BB7C74F" w14:textId="77777777" w:rsidTr="00174B6B">
                    <w:trPr>
                      <w:trHeight w:val="150"/>
                      <w:jc w:val="center"/>
                      <w:ins w:id="80" w:author="Vinay Kumar Chowdavarapu" w:date="2019-08-30T21:33:00Z"/>
                    </w:trPr>
                    <w:tc>
                      <w:tcPr>
                        <w:tcW w:w="704" w:type="dxa"/>
                      </w:tcPr>
                      <w:p w14:paraId="04443082" w14:textId="77777777" w:rsidR="009D04D2" w:rsidRPr="00D06352" w:rsidRDefault="009D04D2" w:rsidP="00174B6B">
                        <w:pPr>
                          <w:jc w:val="both"/>
                          <w:rPr>
                            <w:ins w:id="81" w:author="Vinay Kumar Chowdavarapu" w:date="2019-08-30T21:33:00Z"/>
                            <w:rFonts w:asciiTheme="minorHAnsi" w:hAnsiTheme="minorHAnsi"/>
                          </w:rPr>
                        </w:pPr>
                        <w:ins w:id="82" w:author="Vinay Kumar Chowdavarapu" w:date="2019-08-30T21:33:00Z">
                          <w:r w:rsidRPr="00D06352">
                            <w:rPr>
                              <w:rFonts w:asciiTheme="minorHAnsi" w:hAnsiTheme="minorHAnsi"/>
                            </w:rPr>
                            <w:t>8</w:t>
                          </w:r>
                        </w:ins>
                      </w:p>
                    </w:tc>
                    <w:tc>
                      <w:tcPr>
                        <w:tcW w:w="4794" w:type="dxa"/>
                      </w:tcPr>
                      <w:p w14:paraId="470591D1" w14:textId="77777777" w:rsidR="009D04D2" w:rsidRPr="00D06352" w:rsidRDefault="009D04D2" w:rsidP="00174B6B">
                        <w:pPr>
                          <w:jc w:val="both"/>
                          <w:rPr>
                            <w:ins w:id="83" w:author="Vinay Kumar Chowdavarapu" w:date="2019-08-30T21:33:00Z"/>
                            <w:rFonts w:asciiTheme="minorHAnsi" w:hAnsiTheme="minorHAnsi"/>
                          </w:rPr>
                        </w:pPr>
                        <w:ins w:id="84" w:author="Vinay Kumar Chowdavarapu" w:date="2019-08-30T21:33:00Z">
                          <w:r w:rsidRPr="00D06352">
                            <w:rPr>
                              <w:rFonts w:asciiTheme="minorHAnsi" w:hAnsiTheme="minorHAnsi"/>
                            </w:rPr>
                            <w:t>FIX_PRODUCT_FAMILY_3</w:t>
                          </w:r>
                        </w:ins>
                      </w:p>
                    </w:tc>
                  </w:tr>
                  <w:tr w:rsidR="009D04D2" w:rsidRPr="00D06352" w14:paraId="7B34982E" w14:textId="77777777" w:rsidTr="00174B6B">
                    <w:trPr>
                      <w:trHeight w:val="150"/>
                      <w:jc w:val="center"/>
                      <w:ins w:id="85" w:author="Vinay Kumar Chowdavarapu" w:date="2019-08-30T21:33:00Z"/>
                    </w:trPr>
                    <w:tc>
                      <w:tcPr>
                        <w:tcW w:w="704" w:type="dxa"/>
                      </w:tcPr>
                      <w:p w14:paraId="1465E703" w14:textId="77777777" w:rsidR="009D04D2" w:rsidRPr="00D06352" w:rsidRDefault="009D04D2" w:rsidP="00174B6B">
                        <w:pPr>
                          <w:jc w:val="both"/>
                          <w:rPr>
                            <w:ins w:id="86" w:author="Vinay Kumar Chowdavarapu" w:date="2019-08-30T21:33:00Z"/>
                            <w:rFonts w:asciiTheme="minorHAnsi" w:hAnsiTheme="minorHAnsi"/>
                          </w:rPr>
                        </w:pPr>
                        <w:ins w:id="87" w:author="Vinay Kumar Chowdavarapu" w:date="2019-08-30T21:33:00Z">
                          <w:r w:rsidRPr="00D06352">
                            <w:rPr>
                              <w:rFonts w:asciiTheme="minorHAnsi" w:hAnsiTheme="minorHAnsi"/>
                            </w:rPr>
                            <w:t>9</w:t>
                          </w:r>
                        </w:ins>
                      </w:p>
                    </w:tc>
                    <w:tc>
                      <w:tcPr>
                        <w:tcW w:w="4794" w:type="dxa"/>
                      </w:tcPr>
                      <w:p w14:paraId="245C123E" w14:textId="77777777" w:rsidR="009D04D2" w:rsidRPr="00D06352" w:rsidRDefault="009D04D2" w:rsidP="00174B6B">
                        <w:pPr>
                          <w:jc w:val="both"/>
                          <w:rPr>
                            <w:ins w:id="88" w:author="Vinay Kumar Chowdavarapu" w:date="2019-08-30T21:33:00Z"/>
                            <w:rFonts w:asciiTheme="minorHAnsi" w:hAnsiTheme="minorHAnsi"/>
                          </w:rPr>
                        </w:pPr>
                        <w:ins w:id="89" w:author="Vinay Kumar Chowdavarapu" w:date="2019-08-30T21:33:00Z">
                          <w:r w:rsidRPr="00D06352">
                            <w:rPr>
                              <w:rFonts w:asciiTheme="minorHAnsi" w:hAnsiTheme="minorHAnsi"/>
                            </w:rPr>
                            <w:t>FIX_RE_XL</w:t>
                          </w:r>
                        </w:ins>
                      </w:p>
                    </w:tc>
                  </w:tr>
                  <w:tr w:rsidR="009D04D2" w:rsidRPr="00D06352" w14:paraId="28DD4F24" w14:textId="77777777" w:rsidTr="00174B6B">
                    <w:trPr>
                      <w:trHeight w:val="150"/>
                      <w:jc w:val="center"/>
                      <w:ins w:id="90" w:author="Vinay Kumar Chowdavarapu" w:date="2019-08-30T21:33:00Z"/>
                    </w:trPr>
                    <w:tc>
                      <w:tcPr>
                        <w:tcW w:w="704" w:type="dxa"/>
                      </w:tcPr>
                      <w:p w14:paraId="2BBF1DBD" w14:textId="77777777" w:rsidR="009D04D2" w:rsidRPr="00D06352" w:rsidRDefault="009D04D2" w:rsidP="00174B6B">
                        <w:pPr>
                          <w:jc w:val="both"/>
                          <w:rPr>
                            <w:ins w:id="91" w:author="Vinay Kumar Chowdavarapu" w:date="2019-08-30T21:33:00Z"/>
                            <w:rFonts w:asciiTheme="minorHAnsi" w:hAnsiTheme="minorHAnsi"/>
                          </w:rPr>
                        </w:pPr>
                        <w:ins w:id="92" w:author="Vinay Kumar Chowdavarapu" w:date="2019-08-30T21:33:00Z">
                          <w:r w:rsidRPr="00D06352">
                            <w:rPr>
                              <w:rFonts w:asciiTheme="minorHAnsi" w:hAnsiTheme="minorHAnsi"/>
                            </w:rPr>
                            <w:t>10</w:t>
                          </w:r>
                        </w:ins>
                      </w:p>
                    </w:tc>
                    <w:tc>
                      <w:tcPr>
                        <w:tcW w:w="4794" w:type="dxa"/>
                      </w:tcPr>
                      <w:p w14:paraId="5DE4AD68" w14:textId="77777777" w:rsidR="009D04D2" w:rsidRPr="00D06352" w:rsidRDefault="009D04D2" w:rsidP="00174B6B">
                        <w:pPr>
                          <w:jc w:val="both"/>
                          <w:rPr>
                            <w:ins w:id="93" w:author="Vinay Kumar Chowdavarapu" w:date="2019-08-30T21:33:00Z"/>
                            <w:rFonts w:asciiTheme="minorHAnsi" w:hAnsiTheme="minorHAnsi"/>
                          </w:rPr>
                        </w:pPr>
                        <w:ins w:id="94" w:author="Vinay Kumar Chowdavarapu" w:date="2019-08-30T21:33:00Z">
                          <w:r w:rsidRPr="00D06352">
                            <w:rPr>
                              <w:rFonts w:asciiTheme="minorHAnsi" w:hAnsiTheme="minorHAnsi"/>
                            </w:rPr>
                            <w:t>FIX_SPEED_RATING</w:t>
                          </w:r>
                        </w:ins>
                      </w:p>
                    </w:tc>
                  </w:tr>
                  <w:tr w:rsidR="009D04D2" w:rsidRPr="00D06352" w14:paraId="71382058" w14:textId="77777777" w:rsidTr="00174B6B">
                    <w:trPr>
                      <w:trHeight w:val="150"/>
                      <w:jc w:val="center"/>
                      <w:ins w:id="95" w:author="Vinay Kumar Chowdavarapu" w:date="2019-08-30T21:33:00Z"/>
                    </w:trPr>
                    <w:tc>
                      <w:tcPr>
                        <w:tcW w:w="704" w:type="dxa"/>
                      </w:tcPr>
                      <w:p w14:paraId="4D31E22F" w14:textId="77777777" w:rsidR="009D04D2" w:rsidRPr="00D06352" w:rsidRDefault="009D04D2" w:rsidP="00174B6B">
                        <w:pPr>
                          <w:jc w:val="both"/>
                          <w:rPr>
                            <w:ins w:id="96" w:author="Vinay Kumar Chowdavarapu" w:date="2019-08-30T21:33:00Z"/>
                            <w:rFonts w:asciiTheme="minorHAnsi" w:hAnsiTheme="minorHAnsi"/>
                          </w:rPr>
                        </w:pPr>
                        <w:ins w:id="97" w:author="Vinay Kumar Chowdavarapu" w:date="2019-08-30T21:33:00Z">
                          <w:r w:rsidRPr="00D06352">
                            <w:rPr>
                              <w:rFonts w:asciiTheme="minorHAnsi" w:hAnsiTheme="minorHAnsi"/>
                            </w:rPr>
                            <w:t>11</w:t>
                          </w:r>
                        </w:ins>
                      </w:p>
                    </w:tc>
                    <w:tc>
                      <w:tcPr>
                        <w:tcW w:w="4794" w:type="dxa"/>
                      </w:tcPr>
                      <w:p w14:paraId="0DBEF134" w14:textId="77777777" w:rsidR="009D04D2" w:rsidRPr="00D06352" w:rsidRDefault="009D04D2" w:rsidP="00174B6B">
                        <w:pPr>
                          <w:jc w:val="both"/>
                          <w:rPr>
                            <w:ins w:id="98" w:author="Vinay Kumar Chowdavarapu" w:date="2019-08-30T21:33:00Z"/>
                            <w:rFonts w:asciiTheme="minorHAnsi" w:hAnsiTheme="minorHAnsi"/>
                          </w:rPr>
                        </w:pPr>
                        <w:ins w:id="99" w:author="Vinay Kumar Chowdavarapu" w:date="2019-08-30T21:33:00Z">
                          <w:r w:rsidRPr="00D06352">
                            <w:rPr>
                              <w:rFonts w:asciiTheme="minorHAnsi" w:hAnsiTheme="minorHAnsi"/>
                            </w:rPr>
                            <w:t>FIX_TIRETYPE</w:t>
                          </w:r>
                        </w:ins>
                      </w:p>
                    </w:tc>
                  </w:tr>
                  <w:tr w:rsidR="009D04D2" w:rsidRPr="00D06352" w14:paraId="371E5CF4" w14:textId="77777777" w:rsidTr="00174B6B">
                    <w:trPr>
                      <w:trHeight w:val="150"/>
                      <w:jc w:val="center"/>
                      <w:ins w:id="100" w:author="Vinay Kumar Chowdavarapu" w:date="2019-08-30T21:33:00Z"/>
                    </w:trPr>
                    <w:tc>
                      <w:tcPr>
                        <w:tcW w:w="704" w:type="dxa"/>
                      </w:tcPr>
                      <w:p w14:paraId="113DC29D" w14:textId="77777777" w:rsidR="009D04D2" w:rsidRPr="00D06352" w:rsidRDefault="009D04D2" w:rsidP="00174B6B">
                        <w:pPr>
                          <w:jc w:val="both"/>
                          <w:rPr>
                            <w:ins w:id="101" w:author="Vinay Kumar Chowdavarapu" w:date="2019-08-30T21:33:00Z"/>
                            <w:rFonts w:asciiTheme="minorHAnsi" w:hAnsiTheme="minorHAnsi"/>
                          </w:rPr>
                        </w:pPr>
                        <w:ins w:id="102" w:author="Vinay Kumar Chowdavarapu" w:date="2019-08-30T21:33:00Z">
                          <w:r w:rsidRPr="00D06352">
                            <w:rPr>
                              <w:rFonts w:asciiTheme="minorHAnsi" w:hAnsiTheme="minorHAnsi"/>
                            </w:rPr>
                            <w:t>12</w:t>
                          </w:r>
                        </w:ins>
                      </w:p>
                    </w:tc>
                    <w:tc>
                      <w:tcPr>
                        <w:tcW w:w="4794" w:type="dxa"/>
                      </w:tcPr>
                      <w:p w14:paraId="095FB138" w14:textId="77777777" w:rsidR="009D04D2" w:rsidRPr="00D06352" w:rsidRDefault="009D04D2" w:rsidP="00174B6B">
                        <w:pPr>
                          <w:jc w:val="both"/>
                          <w:rPr>
                            <w:ins w:id="103" w:author="Vinay Kumar Chowdavarapu" w:date="2019-08-30T21:33:00Z"/>
                            <w:rFonts w:asciiTheme="minorHAnsi" w:hAnsiTheme="minorHAnsi"/>
                          </w:rPr>
                        </w:pPr>
                        <w:ins w:id="104" w:author="Vinay Kumar Chowdavarapu" w:date="2019-08-30T21:33:00Z">
                          <w:r w:rsidRPr="00D06352">
                            <w:rPr>
                              <w:rFonts w:asciiTheme="minorHAnsi" w:hAnsiTheme="minorHAnsi"/>
                            </w:rPr>
                            <w:t>FIXEMARKDATES</w:t>
                          </w:r>
                        </w:ins>
                      </w:p>
                    </w:tc>
                  </w:tr>
                  <w:tr w:rsidR="009D04D2" w:rsidRPr="00D06352" w14:paraId="3F525E69" w14:textId="77777777" w:rsidTr="00174B6B">
                    <w:trPr>
                      <w:trHeight w:val="150"/>
                      <w:jc w:val="center"/>
                      <w:ins w:id="105" w:author="Vinay Kumar Chowdavarapu" w:date="2019-08-30T21:33:00Z"/>
                    </w:trPr>
                    <w:tc>
                      <w:tcPr>
                        <w:tcW w:w="704" w:type="dxa"/>
                      </w:tcPr>
                      <w:p w14:paraId="22E0CB8B" w14:textId="77777777" w:rsidR="009D04D2" w:rsidRPr="00D06352" w:rsidRDefault="009D04D2" w:rsidP="00174B6B">
                        <w:pPr>
                          <w:jc w:val="both"/>
                          <w:rPr>
                            <w:ins w:id="106" w:author="Vinay Kumar Chowdavarapu" w:date="2019-08-30T21:33:00Z"/>
                            <w:rFonts w:asciiTheme="minorHAnsi" w:hAnsiTheme="minorHAnsi"/>
                          </w:rPr>
                        </w:pPr>
                        <w:ins w:id="107" w:author="Vinay Kumar Chowdavarapu" w:date="2019-08-30T21:33:00Z">
                          <w:r w:rsidRPr="00D06352">
                            <w:rPr>
                              <w:rFonts w:asciiTheme="minorHAnsi" w:hAnsiTheme="minorHAnsi"/>
                            </w:rPr>
                            <w:t>13</w:t>
                          </w:r>
                        </w:ins>
                      </w:p>
                    </w:tc>
                    <w:tc>
                      <w:tcPr>
                        <w:tcW w:w="4794" w:type="dxa"/>
                      </w:tcPr>
                      <w:p w14:paraId="24ED513D" w14:textId="77777777" w:rsidR="009D04D2" w:rsidRPr="00D06352" w:rsidRDefault="009D04D2" w:rsidP="00174B6B">
                        <w:pPr>
                          <w:jc w:val="both"/>
                          <w:rPr>
                            <w:ins w:id="108" w:author="Vinay Kumar Chowdavarapu" w:date="2019-08-30T21:33:00Z"/>
                            <w:rFonts w:asciiTheme="minorHAnsi" w:hAnsiTheme="minorHAnsi"/>
                          </w:rPr>
                        </w:pPr>
                        <w:ins w:id="109" w:author="Vinay Kumar Chowdavarapu" w:date="2019-08-30T21:33:00Z">
                          <w:r w:rsidRPr="00D06352">
                            <w:rPr>
                              <w:rFonts w:asciiTheme="minorHAnsi" w:hAnsiTheme="minorHAnsi"/>
                            </w:rPr>
                            <w:t>FIXEXTENSIONS</w:t>
                          </w:r>
                        </w:ins>
                      </w:p>
                    </w:tc>
                  </w:tr>
                  <w:tr w:rsidR="009D04D2" w:rsidRPr="00D06352" w14:paraId="7D4CB088" w14:textId="77777777" w:rsidTr="00174B6B">
                    <w:trPr>
                      <w:trHeight w:val="150"/>
                      <w:jc w:val="center"/>
                      <w:ins w:id="110" w:author="Vinay Kumar Chowdavarapu" w:date="2019-08-30T21:33:00Z"/>
                    </w:trPr>
                    <w:tc>
                      <w:tcPr>
                        <w:tcW w:w="704" w:type="dxa"/>
                      </w:tcPr>
                      <w:p w14:paraId="55FCC666" w14:textId="77777777" w:rsidR="009D04D2" w:rsidRPr="00D06352" w:rsidRDefault="009D04D2" w:rsidP="00174B6B">
                        <w:pPr>
                          <w:jc w:val="both"/>
                          <w:rPr>
                            <w:ins w:id="111" w:author="Vinay Kumar Chowdavarapu" w:date="2019-08-30T21:33:00Z"/>
                            <w:rFonts w:asciiTheme="minorHAnsi" w:hAnsiTheme="minorHAnsi"/>
                          </w:rPr>
                        </w:pPr>
                        <w:ins w:id="112" w:author="Vinay Kumar Chowdavarapu" w:date="2019-08-30T21:33:00Z">
                          <w:r w:rsidRPr="00D06352">
                            <w:rPr>
                              <w:rFonts w:asciiTheme="minorHAnsi" w:hAnsiTheme="minorHAnsi"/>
                            </w:rPr>
                            <w:t>14</w:t>
                          </w:r>
                        </w:ins>
                      </w:p>
                    </w:tc>
                    <w:tc>
                      <w:tcPr>
                        <w:tcW w:w="4794" w:type="dxa"/>
                      </w:tcPr>
                      <w:p w14:paraId="5D54123E" w14:textId="77777777" w:rsidR="009D04D2" w:rsidRPr="00D06352" w:rsidRDefault="009D04D2" w:rsidP="00174B6B">
                        <w:pPr>
                          <w:jc w:val="both"/>
                          <w:rPr>
                            <w:ins w:id="113" w:author="Vinay Kumar Chowdavarapu" w:date="2019-08-30T21:33:00Z"/>
                            <w:rFonts w:asciiTheme="minorHAnsi" w:hAnsiTheme="minorHAnsi"/>
                          </w:rPr>
                        </w:pPr>
                        <w:ins w:id="114" w:author="Vinay Kumar Chowdavarapu" w:date="2019-08-30T21:33:00Z">
                          <w:r w:rsidRPr="00D06352">
                            <w:rPr>
                              <w:rFonts w:asciiTheme="minorHAnsi" w:hAnsiTheme="minorHAnsi"/>
                            </w:rPr>
                            <w:t>FIXTEMPCERT</w:t>
                          </w:r>
                        </w:ins>
                      </w:p>
                    </w:tc>
                  </w:tr>
                  <w:tr w:rsidR="009D04D2" w:rsidRPr="00D06352" w14:paraId="2334412C" w14:textId="77777777" w:rsidTr="00174B6B">
                    <w:trPr>
                      <w:trHeight w:val="150"/>
                      <w:jc w:val="center"/>
                      <w:ins w:id="115" w:author="Vinay Kumar Chowdavarapu" w:date="2019-08-30T21:33:00Z"/>
                    </w:trPr>
                    <w:tc>
                      <w:tcPr>
                        <w:tcW w:w="704" w:type="dxa"/>
                      </w:tcPr>
                      <w:p w14:paraId="021D53B6" w14:textId="77777777" w:rsidR="009D04D2" w:rsidRPr="00D06352" w:rsidRDefault="009D04D2" w:rsidP="00174B6B">
                        <w:pPr>
                          <w:jc w:val="both"/>
                          <w:rPr>
                            <w:ins w:id="116" w:author="Vinay Kumar Chowdavarapu" w:date="2019-08-30T21:33:00Z"/>
                            <w:rFonts w:asciiTheme="minorHAnsi" w:hAnsiTheme="minorHAnsi"/>
                          </w:rPr>
                        </w:pPr>
                        <w:ins w:id="117" w:author="Vinay Kumar Chowdavarapu" w:date="2019-08-30T21:33:00Z">
                          <w:r w:rsidRPr="00D06352">
                            <w:rPr>
                              <w:rFonts w:asciiTheme="minorHAnsi" w:hAnsiTheme="minorHAnsi"/>
                            </w:rPr>
                            <w:t>15</w:t>
                          </w:r>
                        </w:ins>
                      </w:p>
                    </w:tc>
                    <w:tc>
                      <w:tcPr>
                        <w:tcW w:w="4794" w:type="dxa"/>
                      </w:tcPr>
                      <w:p w14:paraId="3A211BCC" w14:textId="77777777" w:rsidR="009D04D2" w:rsidRPr="00D06352" w:rsidRDefault="009D04D2" w:rsidP="00174B6B">
                        <w:pPr>
                          <w:jc w:val="both"/>
                          <w:rPr>
                            <w:ins w:id="118" w:author="Vinay Kumar Chowdavarapu" w:date="2019-08-30T21:33:00Z"/>
                            <w:rFonts w:asciiTheme="minorHAnsi" w:hAnsiTheme="minorHAnsi"/>
                          </w:rPr>
                        </w:pPr>
                        <w:ins w:id="119" w:author="Vinay Kumar Chowdavarapu" w:date="2019-08-30T21:33:00Z">
                          <w:r w:rsidRPr="00D06352">
                            <w:rPr>
                              <w:rFonts w:asciiTheme="minorHAnsi" w:hAnsiTheme="minorHAnsi"/>
                            </w:rPr>
                            <w:t>GETEMARKPASSENGERWITHTR_JILL</w:t>
                          </w:r>
                        </w:ins>
                      </w:p>
                    </w:tc>
                  </w:tr>
                  <w:tr w:rsidR="009D04D2" w:rsidRPr="00D06352" w14:paraId="1EB8379D" w14:textId="77777777" w:rsidTr="00174B6B">
                    <w:trPr>
                      <w:trHeight w:val="150"/>
                      <w:jc w:val="center"/>
                      <w:ins w:id="120" w:author="Vinay Kumar Chowdavarapu" w:date="2019-08-30T21:33:00Z"/>
                    </w:trPr>
                    <w:tc>
                      <w:tcPr>
                        <w:tcW w:w="704" w:type="dxa"/>
                      </w:tcPr>
                      <w:p w14:paraId="26B4FA38" w14:textId="77777777" w:rsidR="009D04D2" w:rsidRPr="00D06352" w:rsidRDefault="009D04D2" w:rsidP="00174B6B">
                        <w:pPr>
                          <w:jc w:val="both"/>
                          <w:rPr>
                            <w:ins w:id="121" w:author="Vinay Kumar Chowdavarapu" w:date="2019-08-30T21:33:00Z"/>
                            <w:rFonts w:asciiTheme="minorHAnsi" w:hAnsiTheme="minorHAnsi"/>
                          </w:rPr>
                        </w:pPr>
                        <w:ins w:id="122" w:author="Vinay Kumar Chowdavarapu" w:date="2019-08-30T21:33:00Z">
                          <w:r w:rsidRPr="00D06352">
                            <w:rPr>
                              <w:rFonts w:asciiTheme="minorHAnsi" w:hAnsiTheme="minorHAnsi"/>
                            </w:rPr>
                            <w:t>16</w:t>
                          </w:r>
                        </w:ins>
                      </w:p>
                    </w:tc>
                    <w:tc>
                      <w:tcPr>
                        <w:tcW w:w="4794" w:type="dxa"/>
                      </w:tcPr>
                      <w:p w14:paraId="07F009E4" w14:textId="77777777" w:rsidR="009D04D2" w:rsidRPr="00D06352" w:rsidRDefault="009D04D2" w:rsidP="00174B6B">
                        <w:pPr>
                          <w:jc w:val="both"/>
                          <w:rPr>
                            <w:ins w:id="123" w:author="Vinay Kumar Chowdavarapu" w:date="2019-08-30T21:33:00Z"/>
                            <w:rFonts w:asciiTheme="minorHAnsi" w:hAnsiTheme="minorHAnsi"/>
                            <w:highlight w:val="red"/>
                          </w:rPr>
                        </w:pPr>
                        <w:ins w:id="124" w:author="Vinay Kumar Chowdavarapu" w:date="2019-08-30T21:33:00Z">
                          <w:r w:rsidRPr="00D06352">
                            <w:rPr>
                              <w:rFonts w:asciiTheme="minorHAnsi" w:hAnsiTheme="minorHAnsi"/>
                            </w:rPr>
                            <w:t>GSO_DATA_LOADER</w:t>
                          </w:r>
                        </w:ins>
                      </w:p>
                    </w:tc>
                  </w:tr>
                  <w:tr w:rsidR="009D04D2" w:rsidRPr="00D06352" w14:paraId="0A6DC314" w14:textId="77777777" w:rsidTr="00174B6B">
                    <w:trPr>
                      <w:trHeight w:val="150"/>
                      <w:jc w:val="center"/>
                      <w:ins w:id="125" w:author="Vinay Kumar Chowdavarapu" w:date="2019-08-30T21:33:00Z"/>
                    </w:trPr>
                    <w:tc>
                      <w:tcPr>
                        <w:tcW w:w="704" w:type="dxa"/>
                      </w:tcPr>
                      <w:p w14:paraId="1C3A35F7" w14:textId="77777777" w:rsidR="009D04D2" w:rsidRPr="00D06352" w:rsidRDefault="009D04D2" w:rsidP="00174B6B">
                        <w:pPr>
                          <w:jc w:val="both"/>
                          <w:rPr>
                            <w:ins w:id="126" w:author="Vinay Kumar Chowdavarapu" w:date="2019-08-30T21:33:00Z"/>
                            <w:rFonts w:asciiTheme="minorHAnsi" w:hAnsiTheme="minorHAnsi"/>
                          </w:rPr>
                        </w:pPr>
                        <w:ins w:id="127" w:author="Vinay Kumar Chowdavarapu" w:date="2019-08-30T21:33:00Z">
                          <w:r w:rsidRPr="00D06352">
                            <w:rPr>
                              <w:rFonts w:asciiTheme="minorHAnsi" w:hAnsiTheme="minorHAnsi"/>
                            </w:rPr>
                            <w:t>17</w:t>
                          </w:r>
                        </w:ins>
                      </w:p>
                    </w:tc>
                    <w:tc>
                      <w:tcPr>
                        <w:tcW w:w="4794" w:type="dxa"/>
                      </w:tcPr>
                      <w:p w14:paraId="0034F37D" w14:textId="77777777" w:rsidR="009D04D2" w:rsidRPr="00D06352" w:rsidRDefault="009D04D2" w:rsidP="00174B6B">
                        <w:pPr>
                          <w:jc w:val="both"/>
                          <w:rPr>
                            <w:ins w:id="128" w:author="Vinay Kumar Chowdavarapu" w:date="2019-08-30T21:33:00Z"/>
                            <w:rFonts w:asciiTheme="minorHAnsi" w:hAnsiTheme="minorHAnsi"/>
                            <w:highlight w:val="red"/>
                          </w:rPr>
                        </w:pPr>
                        <w:ins w:id="129" w:author="Vinay Kumar Chowdavarapu" w:date="2019-08-30T21:33:00Z">
                          <w:r w:rsidRPr="00D06352">
                            <w:rPr>
                              <w:rFonts w:asciiTheme="minorHAnsi" w:hAnsiTheme="minorHAnsi"/>
                            </w:rPr>
                            <w:t>LOAD_CCC</w:t>
                          </w:r>
                        </w:ins>
                      </w:p>
                    </w:tc>
                  </w:tr>
                  <w:tr w:rsidR="009D04D2" w:rsidRPr="00D06352" w14:paraId="1522CFEB" w14:textId="77777777" w:rsidTr="00174B6B">
                    <w:trPr>
                      <w:trHeight w:val="150"/>
                      <w:jc w:val="center"/>
                      <w:ins w:id="130" w:author="Vinay Kumar Chowdavarapu" w:date="2019-08-30T21:33:00Z"/>
                    </w:trPr>
                    <w:tc>
                      <w:tcPr>
                        <w:tcW w:w="704" w:type="dxa"/>
                      </w:tcPr>
                      <w:p w14:paraId="2FE18061" w14:textId="77777777" w:rsidR="009D04D2" w:rsidRPr="00D06352" w:rsidRDefault="009D04D2" w:rsidP="00174B6B">
                        <w:pPr>
                          <w:jc w:val="both"/>
                          <w:rPr>
                            <w:ins w:id="131" w:author="Vinay Kumar Chowdavarapu" w:date="2019-08-30T21:33:00Z"/>
                            <w:rFonts w:asciiTheme="minorHAnsi" w:hAnsiTheme="minorHAnsi"/>
                          </w:rPr>
                        </w:pPr>
                        <w:ins w:id="132" w:author="Vinay Kumar Chowdavarapu" w:date="2019-08-30T21:33:00Z">
                          <w:r w:rsidRPr="00D06352">
                            <w:rPr>
                              <w:rFonts w:asciiTheme="minorHAnsi" w:hAnsiTheme="minorHAnsi"/>
                            </w:rPr>
                            <w:t>18</w:t>
                          </w:r>
                        </w:ins>
                      </w:p>
                    </w:tc>
                    <w:tc>
                      <w:tcPr>
                        <w:tcW w:w="4794" w:type="dxa"/>
                      </w:tcPr>
                      <w:p w14:paraId="7906CE3C" w14:textId="77777777" w:rsidR="009D04D2" w:rsidRPr="00D06352" w:rsidRDefault="009D04D2" w:rsidP="00174B6B">
                        <w:pPr>
                          <w:jc w:val="both"/>
                          <w:rPr>
                            <w:ins w:id="133" w:author="Vinay Kumar Chowdavarapu" w:date="2019-08-30T21:33:00Z"/>
                            <w:rFonts w:asciiTheme="minorHAnsi" w:hAnsiTheme="minorHAnsi"/>
                          </w:rPr>
                        </w:pPr>
                        <w:ins w:id="134" w:author="Vinay Kumar Chowdavarapu" w:date="2019-08-30T21:33:00Z">
                          <w:r w:rsidRPr="00D06352">
                            <w:rPr>
                              <w:rFonts w:asciiTheme="minorHAnsi" w:hAnsiTheme="minorHAnsi"/>
                            </w:rPr>
                            <w:t>LOAD_CERT</w:t>
                          </w:r>
                        </w:ins>
                      </w:p>
                    </w:tc>
                  </w:tr>
                  <w:tr w:rsidR="009D04D2" w:rsidRPr="00D06352" w14:paraId="6325EB89" w14:textId="77777777" w:rsidTr="00174B6B">
                    <w:trPr>
                      <w:trHeight w:val="150"/>
                      <w:jc w:val="center"/>
                      <w:ins w:id="135" w:author="Vinay Kumar Chowdavarapu" w:date="2019-08-30T21:33:00Z"/>
                    </w:trPr>
                    <w:tc>
                      <w:tcPr>
                        <w:tcW w:w="704" w:type="dxa"/>
                      </w:tcPr>
                      <w:p w14:paraId="738F2CD4" w14:textId="77777777" w:rsidR="009D04D2" w:rsidRPr="00D06352" w:rsidRDefault="009D04D2" w:rsidP="00174B6B">
                        <w:pPr>
                          <w:jc w:val="both"/>
                          <w:rPr>
                            <w:ins w:id="136" w:author="Vinay Kumar Chowdavarapu" w:date="2019-08-30T21:33:00Z"/>
                            <w:rFonts w:asciiTheme="minorHAnsi" w:hAnsiTheme="minorHAnsi"/>
                          </w:rPr>
                        </w:pPr>
                        <w:ins w:id="137" w:author="Vinay Kumar Chowdavarapu" w:date="2019-08-30T21:33:00Z">
                          <w:r w:rsidRPr="00D06352">
                            <w:rPr>
                              <w:rFonts w:asciiTheme="minorHAnsi" w:hAnsiTheme="minorHAnsi"/>
                            </w:rPr>
                            <w:t>19</w:t>
                          </w:r>
                        </w:ins>
                      </w:p>
                    </w:tc>
                    <w:tc>
                      <w:tcPr>
                        <w:tcW w:w="4794" w:type="dxa"/>
                      </w:tcPr>
                      <w:p w14:paraId="56B7C5A3" w14:textId="77777777" w:rsidR="009D04D2" w:rsidRPr="00D06352" w:rsidRDefault="009D04D2" w:rsidP="00174B6B">
                        <w:pPr>
                          <w:jc w:val="both"/>
                          <w:rPr>
                            <w:ins w:id="138" w:author="Vinay Kumar Chowdavarapu" w:date="2019-08-30T21:33:00Z"/>
                            <w:rFonts w:asciiTheme="minorHAnsi" w:hAnsiTheme="minorHAnsi"/>
                          </w:rPr>
                        </w:pPr>
                        <w:ins w:id="139" w:author="Vinay Kumar Chowdavarapu" w:date="2019-08-30T21:33:00Z">
                          <w:r w:rsidRPr="00D06352">
                            <w:rPr>
                              <w:rFonts w:asciiTheme="minorHAnsi" w:hAnsiTheme="minorHAnsi"/>
                            </w:rPr>
                            <w:t>LOAD_CERT_117</w:t>
                          </w:r>
                        </w:ins>
                      </w:p>
                    </w:tc>
                  </w:tr>
                  <w:tr w:rsidR="009D04D2" w:rsidRPr="00D06352" w14:paraId="6BC0D897" w14:textId="77777777" w:rsidTr="00174B6B">
                    <w:trPr>
                      <w:trHeight w:val="150"/>
                      <w:jc w:val="center"/>
                      <w:ins w:id="140" w:author="Vinay Kumar Chowdavarapu" w:date="2019-08-30T21:33:00Z"/>
                    </w:trPr>
                    <w:tc>
                      <w:tcPr>
                        <w:tcW w:w="704" w:type="dxa"/>
                      </w:tcPr>
                      <w:p w14:paraId="40C9C122" w14:textId="77777777" w:rsidR="009D04D2" w:rsidRPr="00D06352" w:rsidRDefault="009D04D2" w:rsidP="00174B6B">
                        <w:pPr>
                          <w:jc w:val="both"/>
                          <w:rPr>
                            <w:ins w:id="141" w:author="Vinay Kumar Chowdavarapu" w:date="2019-08-30T21:33:00Z"/>
                            <w:rFonts w:asciiTheme="minorHAnsi" w:hAnsiTheme="minorHAnsi"/>
                          </w:rPr>
                        </w:pPr>
                        <w:ins w:id="142" w:author="Vinay Kumar Chowdavarapu" w:date="2019-08-30T21:33:00Z">
                          <w:r w:rsidRPr="00D06352">
                            <w:rPr>
                              <w:rFonts w:asciiTheme="minorHAnsi" w:hAnsiTheme="minorHAnsi"/>
                            </w:rPr>
                            <w:t>20</w:t>
                          </w:r>
                        </w:ins>
                      </w:p>
                    </w:tc>
                    <w:tc>
                      <w:tcPr>
                        <w:tcW w:w="4794" w:type="dxa"/>
                      </w:tcPr>
                      <w:p w14:paraId="17031171" w14:textId="77777777" w:rsidR="009D04D2" w:rsidRPr="00D06352" w:rsidRDefault="009D04D2" w:rsidP="00174B6B">
                        <w:pPr>
                          <w:jc w:val="both"/>
                          <w:rPr>
                            <w:ins w:id="143" w:author="Vinay Kumar Chowdavarapu" w:date="2019-08-30T21:33:00Z"/>
                            <w:rFonts w:asciiTheme="minorHAnsi" w:hAnsiTheme="minorHAnsi"/>
                          </w:rPr>
                        </w:pPr>
                        <w:ins w:id="144" w:author="Vinay Kumar Chowdavarapu" w:date="2019-08-30T21:33:00Z">
                          <w:r w:rsidRPr="00D06352">
                            <w:rPr>
                              <w:rFonts w:asciiTheme="minorHAnsi" w:hAnsiTheme="minorHAnsi"/>
                            </w:rPr>
                            <w:t>LOAD_IMARK</w:t>
                          </w:r>
                        </w:ins>
                      </w:p>
                    </w:tc>
                  </w:tr>
                  <w:tr w:rsidR="009D04D2" w:rsidRPr="00D06352" w14:paraId="026C89A5" w14:textId="77777777" w:rsidTr="00174B6B">
                    <w:trPr>
                      <w:trHeight w:val="150"/>
                      <w:jc w:val="center"/>
                      <w:ins w:id="145" w:author="Vinay Kumar Chowdavarapu" w:date="2019-08-30T21:33:00Z"/>
                    </w:trPr>
                    <w:tc>
                      <w:tcPr>
                        <w:tcW w:w="704" w:type="dxa"/>
                      </w:tcPr>
                      <w:p w14:paraId="60421011" w14:textId="77777777" w:rsidR="009D04D2" w:rsidRPr="00D06352" w:rsidRDefault="009D04D2" w:rsidP="00174B6B">
                        <w:pPr>
                          <w:jc w:val="both"/>
                          <w:rPr>
                            <w:ins w:id="146" w:author="Vinay Kumar Chowdavarapu" w:date="2019-08-30T21:33:00Z"/>
                            <w:rFonts w:asciiTheme="minorHAnsi" w:hAnsiTheme="minorHAnsi"/>
                          </w:rPr>
                        </w:pPr>
                        <w:ins w:id="147" w:author="Vinay Kumar Chowdavarapu" w:date="2019-08-30T21:33:00Z">
                          <w:r w:rsidRPr="00D06352">
                            <w:rPr>
                              <w:rFonts w:asciiTheme="minorHAnsi" w:hAnsiTheme="minorHAnsi"/>
                            </w:rPr>
                            <w:t>21</w:t>
                          </w:r>
                        </w:ins>
                      </w:p>
                    </w:tc>
                    <w:tc>
                      <w:tcPr>
                        <w:tcW w:w="4794" w:type="dxa"/>
                      </w:tcPr>
                      <w:p w14:paraId="616F35B7" w14:textId="77777777" w:rsidR="009D04D2" w:rsidRPr="00D06352" w:rsidRDefault="009D04D2" w:rsidP="00174B6B">
                        <w:pPr>
                          <w:jc w:val="both"/>
                          <w:rPr>
                            <w:ins w:id="148" w:author="Vinay Kumar Chowdavarapu" w:date="2019-08-30T21:33:00Z"/>
                            <w:rFonts w:asciiTheme="minorHAnsi" w:hAnsiTheme="minorHAnsi"/>
                          </w:rPr>
                        </w:pPr>
                        <w:ins w:id="149" w:author="Vinay Kumar Chowdavarapu" w:date="2019-08-30T21:33:00Z">
                          <w:r w:rsidRPr="00D06352">
                            <w:rPr>
                              <w:rFonts w:asciiTheme="minorHAnsi" w:hAnsiTheme="minorHAnsi"/>
                            </w:rPr>
                            <w:t>LOAD_JES_FIX</w:t>
                          </w:r>
                        </w:ins>
                      </w:p>
                    </w:tc>
                  </w:tr>
                  <w:tr w:rsidR="009D04D2" w:rsidRPr="00D06352" w14:paraId="72D7BD7D" w14:textId="77777777" w:rsidTr="00174B6B">
                    <w:trPr>
                      <w:trHeight w:val="150"/>
                      <w:jc w:val="center"/>
                      <w:ins w:id="150" w:author="Vinay Kumar Chowdavarapu" w:date="2019-08-30T21:33:00Z"/>
                    </w:trPr>
                    <w:tc>
                      <w:tcPr>
                        <w:tcW w:w="704" w:type="dxa"/>
                      </w:tcPr>
                      <w:p w14:paraId="18E94274" w14:textId="77777777" w:rsidR="009D04D2" w:rsidRPr="00D06352" w:rsidRDefault="009D04D2" w:rsidP="00174B6B">
                        <w:pPr>
                          <w:jc w:val="both"/>
                          <w:rPr>
                            <w:ins w:id="151" w:author="Vinay Kumar Chowdavarapu" w:date="2019-08-30T21:33:00Z"/>
                            <w:rFonts w:asciiTheme="minorHAnsi" w:hAnsiTheme="minorHAnsi"/>
                          </w:rPr>
                        </w:pPr>
                        <w:ins w:id="152" w:author="Vinay Kumar Chowdavarapu" w:date="2019-08-30T21:33:00Z">
                          <w:r w:rsidRPr="00D06352">
                            <w:rPr>
                              <w:rFonts w:asciiTheme="minorHAnsi" w:hAnsiTheme="minorHAnsi"/>
                            </w:rPr>
                            <w:t>22</w:t>
                          </w:r>
                        </w:ins>
                      </w:p>
                    </w:tc>
                    <w:tc>
                      <w:tcPr>
                        <w:tcW w:w="4794" w:type="dxa"/>
                      </w:tcPr>
                      <w:p w14:paraId="47A728DF" w14:textId="77777777" w:rsidR="009D04D2" w:rsidRPr="00D06352" w:rsidRDefault="009D04D2" w:rsidP="00174B6B">
                        <w:pPr>
                          <w:jc w:val="both"/>
                          <w:rPr>
                            <w:ins w:id="153" w:author="Vinay Kumar Chowdavarapu" w:date="2019-08-30T21:33:00Z"/>
                            <w:rFonts w:asciiTheme="minorHAnsi" w:hAnsiTheme="minorHAnsi"/>
                          </w:rPr>
                        </w:pPr>
                        <w:ins w:id="154" w:author="Vinay Kumar Chowdavarapu" w:date="2019-08-30T21:33:00Z">
                          <w:r w:rsidRPr="00D06352">
                            <w:rPr>
                              <w:rFonts w:asciiTheme="minorHAnsi" w:hAnsiTheme="minorHAnsi"/>
                            </w:rPr>
                            <w:t>NOM_DATA_LOADER</w:t>
                          </w:r>
                        </w:ins>
                      </w:p>
                    </w:tc>
                  </w:tr>
                  <w:tr w:rsidR="009D04D2" w:rsidRPr="00D06352" w14:paraId="1803322A" w14:textId="77777777" w:rsidTr="00174B6B">
                    <w:trPr>
                      <w:trHeight w:val="150"/>
                      <w:jc w:val="center"/>
                      <w:ins w:id="155" w:author="Vinay Kumar Chowdavarapu" w:date="2019-08-30T21:33:00Z"/>
                    </w:trPr>
                    <w:tc>
                      <w:tcPr>
                        <w:tcW w:w="704" w:type="dxa"/>
                      </w:tcPr>
                      <w:p w14:paraId="598D5361" w14:textId="77777777" w:rsidR="009D04D2" w:rsidRPr="00D06352" w:rsidRDefault="009D04D2" w:rsidP="00174B6B">
                        <w:pPr>
                          <w:jc w:val="both"/>
                          <w:rPr>
                            <w:ins w:id="156" w:author="Vinay Kumar Chowdavarapu" w:date="2019-08-30T21:33:00Z"/>
                            <w:rFonts w:asciiTheme="minorHAnsi" w:hAnsiTheme="minorHAnsi"/>
                          </w:rPr>
                        </w:pPr>
                        <w:ins w:id="157" w:author="Vinay Kumar Chowdavarapu" w:date="2019-08-30T21:33:00Z">
                          <w:r w:rsidRPr="00D06352">
                            <w:rPr>
                              <w:rFonts w:asciiTheme="minorHAnsi" w:hAnsiTheme="minorHAnsi"/>
                            </w:rPr>
                            <w:t>23</w:t>
                          </w:r>
                        </w:ins>
                      </w:p>
                    </w:tc>
                    <w:tc>
                      <w:tcPr>
                        <w:tcW w:w="4794" w:type="dxa"/>
                      </w:tcPr>
                      <w:p w14:paraId="1DC48A87" w14:textId="77777777" w:rsidR="009D04D2" w:rsidRPr="00D06352" w:rsidRDefault="009D04D2" w:rsidP="00174B6B">
                        <w:pPr>
                          <w:jc w:val="both"/>
                          <w:rPr>
                            <w:ins w:id="158" w:author="Vinay Kumar Chowdavarapu" w:date="2019-08-30T21:33:00Z"/>
                            <w:rFonts w:asciiTheme="minorHAnsi" w:hAnsiTheme="minorHAnsi"/>
                          </w:rPr>
                        </w:pPr>
                        <w:ins w:id="159" w:author="Vinay Kumar Chowdavarapu" w:date="2019-08-30T21:33:00Z">
                          <w:r w:rsidRPr="00D06352">
                            <w:rPr>
                              <w:rFonts w:asciiTheme="minorHAnsi" w:hAnsiTheme="minorHAnsi"/>
                            </w:rPr>
                            <w:t>TESTWRITE</w:t>
                          </w:r>
                        </w:ins>
                      </w:p>
                    </w:tc>
                  </w:tr>
                </w:tbl>
                <w:p w14:paraId="24C6AC95" w14:textId="12D0F42D" w:rsidR="00457ED4" w:rsidRPr="00D06352" w:rsidRDefault="00AF646C" w:rsidP="00457ED4">
                  <w:pPr>
                    <w:jc w:val="both"/>
                    <w:rPr>
                      <w:rFonts w:asciiTheme="minorHAnsi" w:hAnsiTheme="minorHAnsi"/>
                    </w:rPr>
                  </w:pPr>
                  <w:r w:rsidRPr="00D06352">
                    <w:rPr>
                      <w:rFonts w:asciiTheme="minorHAnsi" w:hAnsiTheme="minorHAnsi"/>
                    </w:rPr>
                    <w:t xml:space="preserve">The below </w:t>
                  </w:r>
                  <w:r w:rsidR="00457ED4" w:rsidRPr="00D06352">
                    <w:rPr>
                      <w:rFonts w:asciiTheme="minorHAnsi" w:hAnsiTheme="minorHAnsi"/>
                    </w:rPr>
                    <w:t xml:space="preserve">list of objects </w:t>
                  </w:r>
                  <w:r w:rsidRPr="00D06352">
                    <w:rPr>
                      <w:rFonts w:asciiTheme="minorHAnsi" w:hAnsiTheme="minorHAnsi"/>
                    </w:rPr>
                    <w:t xml:space="preserve">uses </w:t>
                  </w:r>
                  <w:r w:rsidR="00457ED4" w:rsidRPr="00D06352">
                    <w:rPr>
                      <w:rFonts w:asciiTheme="minorHAnsi" w:hAnsiTheme="minorHAnsi"/>
                    </w:rPr>
                    <w:t>SKU_MASTER_MV reference</w:t>
                  </w:r>
                  <w:r w:rsidRPr="00D06352">
                    <w:rPr>
                      <w:rFonts w:asciiTheme="minorHAnsi" w:hAnsiTheme="minorHAnsi"/>
                    </w:rPr>
                    <w:t>, It needs</w:t>
                  </w:r>
                  <w:r w:rsidR="00457ED4" w:rsidRPr="00D06352">
                    <w:rPr>
                      <w:rFonts w:asciiTheme="minorHAnsi" w:hAnsiTheme="minorHAnsi"/>
                    </w:rPr>
                    <w:t xml:space="preserve"> to be removed and replaced with </w:t>
                  </w:r>
                  <w:r w:rsidR="007B5C8D" w:rsidRPr="007B5C8D">
                    <w:rPr>
                      <w:rFonts w:asciiTheme="minorHAnsi" w:hAnsiTheme="minorHAnsi"/>
                    </w:rPr>
                    <w:t>BOM_DATA.auth_prod_master</w:t>
                  </w:r>
                  <w:r w:rsidR="00457ED4" w:rsidRPr="00D06352">
                    <w:rPr>
                      <w:rFonts w:asciiTheme="minorHAnsi" w:hAnsiTheme="minorHAnsi"/>
                    </w:rPr>
                    <w:t xml:space="preserve"> tables with appropriate columns and logic.</w:t>
                  </w:r>
                </w:p>
                <w:tbl>
                  <w:tblPr>
                    <w:tblW w:w="8440" w:type="dxa"/>
                    <w:jc w:val="center"/>
                    <w:tblLayout w:type="fixed"/>
                    <w:tblLook w:val="04A0" w:firstRow="1" w:lastRow="0" w:firstColumn="1" w:lastColumn="0" w:noHBand="0" w:noVBand="1"/>
                  </w:tblPr>
                  <w:tblGrid>
                    <w:gridCol w:w="2340"/>
                    <w:gridCol w:w="1589"/>
                    <w:gridCol w:w="4511"/>
                  </w:tblGrid>
                  <w:tr w:rsidR="00457ED4" w:rsidRPr="00D06352" w14:paraId="41A2BD30" w14:textId="77777777" w:rsidTr="00AF646C">
                    <w:trPr>
                      <w:trHeight w:val="285"/>
                      <w:jc w:val="center"/>
                    </w:trPr>
                    <w:tc>
                      <w:tcPr>
                        <w:tcW w:w="2340"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bottom"/>
                        <w:hideMark/>
                      </w:tcPr>
                      <w:p w14:paraId="74D79822" w14:textId="77777777" w:rsidR="00457ED4" w:rsidRPr="00D06352" w:rsidRDefault="00457ED4" w:rsidP="00457ED4">
                        <w:pPr>
                          <w:jc w:val="both"/>
                          <w:rPr>
                            <w:rFonts w:asciiTheme="minorHAnsi" w:hAnsiTheme="minorHAnsi"/>
                          </w:rPr>
                        </w:pPr>
                        <w:r w:rsidRPr="00D06352">
                          <w:rPr>
                            <w:rFonts w:asciiTheme="minorHAnsi" w:hAnsiTheme="minorHAnsi"/>
                          </w:rPr>
                          <w:t>Object Name</w:t>
                        </w:r>
                      </w:p>
                    </w:tc>
                    <w:tc>
                      <w:tcPr>
                        <w:tcW w:w="1589" w:type="dxa"/>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14:paraId="0DF43F8C" w14:textId="77777777" w:rsidR="00457ED4" w:rsidRPr="00D06352" w:rsidRDefault="00457ED4" w:rsidP="00457ED4">
                        <w:pPr>
                          <w:jc w:val="both"/>
                          <w:rPr>
                            <w:rFonts w:asciiTheme="minorHAnsi" w:hAnsiTheme="minorHAnsi"/>
                          </w:rPr>
                        </w:pPr>
                        <w:r w:rsidRPr="00D06352">
                          <w:rPr>
                            <w:rFonts w:asciiTheme="minorHAnsi" w:hAnsiTheme="minorHAnsi"/>
                          </w:rPr>
                          <w:t>Type</w:t>
                        </w:r>
                      </w:p>
                    </w:tc>
                    <w:tc>
                      <w:tcPr>
                        <w:tcW w:w="4511" w:type="dxa"/>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14:paraId="6E36A69D" w14:textId="6D76B50C" w:rsidR="00457ED4" w:rsidRPr="00D06352" w:rsidRDefault="00B14A31" w:rsidP="00457ED4">
                        <w:pPr>
                          <w:jc w:val="both"/>
                          <w:rPr>
                            <w:rFonts w:asciiTheme="minorHAnsi" w:hAnsiTheme="minorHAnsi"/>
                          </w:rPr>
                        </w:pPr>
                        <w:r w:rsidRPr="00D06352">
                          <w:rPr>
                            <w:rFonts w:asciiTheme="minorHAnsi" w:hAnsiTheme="minorHAnsi"/>
                          </w:rPr>
                          <w:t>Procedure Names</w:t>
                        </w:r>
                      </w:p>
                    </w:tc>
                  </w:tr>
                  <w:tr w:rsidR="00457ED4" w:rsidRPr="00D06352" w14:paraId="006AC943" w14:textId="77777777" w:rsidTr="00AF646C">
                    <w:trPr>
                      <w:trHeight w:val="285"/>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30679A8" w14:textId="77777777" w:rsidR="00457ED4" w:rsidRPr="00D06352" w:rsidRDefault="00457ED4" w:rsidP="00457ED4">
                        <w:pPr>
                          <w:jc w:val="both"/>
                          <w:rPr>
                            <w:rFonts w:asciiTheme="minorHAnsi" w:hAnsiTheme="minorHAnsi"/>
                          </w:rPr>
                        </w:pPr>
                        <w:r w:rsidRPr="00D06352">
                          <w:rPr>
                            <w:rFonts w:asciiTheme="minorHAnsi" w:hAnsiTheme="minorHAnsi"/>
                          </w:rPr>
                          <w:t>UPDATEDISCSKU</w:t>
                        </w:r>
                      </w:p>
                    </w:tc>
                    <w:tc>
                      <w:tcPr>
                        <w:tcW w:w="1589" w:type="dxa"/>
                        <w:tcBorders>
                          <w:top w:val="nil"/>
                          <w:left w:val="nil"/>
                          <w:bottom w:val="single" w:sz="4" w:space="0" w:color="auto"/>
                          <w:right w:val="single" w:sz="4" w:space="0" w:color="auto"/>
                        </w:tcBorders>
                        <w:shd w:val="clear" w:color="auto" w:fill="auto"/>
                        <w:noWrap/>
                        <w:vAlign w:val="bottom"/>
                        <w:hideMark/>
                      </w:tcPr>
                      <w:p w14:paraId="3A75F581" w14:textId="77777777" w:rsidR="00457ED4" w:rsidRPr="00D06352" w:rsidRDefault="00457ED4" w:rsidP="00457ED4">
                        <w:pPr>
                          <w:jc w:val="both"/>
                          <w:rPr>
                            <w:rFonts w:asciiTheme="minorHAnsi" w:hAnsiTheme="minorHAnsi"/>
                          </w:rPr>
                        </w:pPr>
                        <w:r w:rsidRPr="00D06352">
                          <w:rPr>
                            <w:rFonts w:asciiTheme="minorHAnsi" w:hAnsiTheme="minorHAnsi"/>
                          </w:rPr>
                          <w:t>PROCEDURE</w:t>
                        </w:r>
                      </w:p>
                    </w:tc>
                    <w:tc>
                      <w:tcPr>
                        <w:tcW w:w="4511" w:type="dxa"/>
                        <w:tcBorders>
                          <w:top w:val="nil"/>
                          <w:left w:val="nil"/>
                          <w:bottom w:val="single" w:sz="4" w:space="0" w:color="auto"/>
                          <w:right w:val="single" w:sz="4" w:space="0" w:color="auto"/>
                        </w:tcBorders>
                        <w:shd w:val="clear" w:color="000000" w:fill="FFFFFF"/>
                        <w:noWrap/>
                        <w:vAlign w:val="bottom"/>
                        <w:hideMark/>
                      </w:tcPr>
                      <w:p w14:paraId="5A5816AD" w14:textId="6EC9BF16" w:rsidR="00457ED4" w:rsidRPr="00D06352" w:rsidRDefault="00457ED4" w:rsidP="00457ED4">
                        <w:pPr>
                          <w:jc w:val="both"/>
                          <w:rPr>
                            <w:rFonts w:asciiTheme="minorHAnsi" w:hAnsiTheme="minorHAnsi"/>
                          </w:rPr>
                        </w:pPr>
                        <w:r w:rsidRPr="00D06352">
                          <w:rPr>
                            <w:rFonts w:asciiTheme="minorHAnsi" w:hAnsiTheme="minorHAnsi"/>
                          </w:rPr>
                          <w:t> </w:t>
                        </w:r>
                        <w:r w:rsidR="00CA5B77" w:rsidRPr="00CA5B77">
                          <w:rPr>
                            <w:rFonts w:asciiTheme="minorHAnsi" w:hAnsiTheme="minorHAnsi"/>
                          </w:rPr>
                          <w:t xml:space="preserve">In this procedure, will need to replace sku_master_vw with reference to </w:t>
                        </w:r>
                        <w:r w:rsidR="00CA5B77" w:rsidRPr="00CA5B77">
                          <w:rPr>
                            <w:rFonts w:asciiTheme="minorHAnsi" w:hAnsiTheme="minorHAnsi"/>
                          </w:rPr>
                          <w:lastRenderedPageBreak/>
                          <w:t>BOM_DATA.auth_prod_master</w:t>
                        </w:r>
                      </w:p>
                    </w:tc>
                  </w:tr>
                </w:tbl>
                <w:p w14:paraId="386CC249" w14:textId="77777777" w:rsidR="00567BB8" w:rsidRPr="00D06352" w:rsidRDefault="00567BB8" w:rsidP="00567BB8">
                  <w:pPr>
                    <w:spacing w:before="0" w:beforeAutospacing="0" w:after="0" w:afterAutospacing="0"/>
                    <w:ind w:left="720" w:hanging="360"/>
                    <w:rPr>
                      <w:rFonts w:asciiTheme="minorHAnsi" w:hAnsiTheme="minorHAnsi"/>
                    </w:rPr>
                  </w:pPr>
                </w:p>
                <w:p w14:paraId="73911360" w14:textId="4E6A4F01" w:rsidR="00567BB8" w:rsidRPr="00D06352" w:rsidRDefault="00567BB8" w:rsidP="00E85CD9">
                  <w:pPr>
                    <w:spacing w:before="0" w:beforeAutospacing="0" w:after="0" w:afterAutospacing="0"/>
                    <w:rPr>
                      <w:rFonts w:asciiTheme="minorHAnsi" w:hAnsiTheme="minorHAnsi"/>
                      <w:color w:val="000000"/>
                    </w:rPr>
                  </w:pPr>
                  <w:r w:rsidRPr="00D06352">
                    <w:rPr>
                      <w:rFonts w:asciiTheme="minorHAnsi" w:hAnsiTheme="minorHAnsi"/>
                    </w:rPr>
                    <w:t>The following objects can be removed from the database:</w:t>
                  </w:r>
                </w:p>
                <w:p w14:paraId="1FA141EA" w14:textId="77777777" w:rsidR="00567BB8" w:rsidRPr="00D06352" w:rsidRDefault="00567BB8" w:rsidP="00567BB8">
                  <w:pPr>
                    <w:spacing w:before="0" w:beforeAutospacing="0" w:after="0" w:afterAutospacing="0"/>
                    <w:ind w:left="1440" w:hanging="360"/>
                    <w:rPr>
                      <w:rFonts w:asciiTheme="minorHAnsi" w:hAnsiTheme="minorHAnsi"/>
                      <w:color w:val="000000"/>
                    </w:rPr>
                  </w:pPr>
                  <w:r w:rsidRPr="00D06352">
                    <w:rPr>
                      <w:rFonts w:asciiTheme="minorHAnsi" w:hAnsiTheme="minorHAnsi" w:cs="Courier New"/>
                      <w:color w:val="000000"/>
                    </w:rPr>
                    <w:t>o</w:t>
                  </w:r>
                  <w:r w:rsidRPr="00D06352">
                    <w:rPr>
                      <w:rFonts w:asciiTheme="minorHAnsi" w:hAnsiTheme="minorHAnsi"/>
                      <w:color w:val="000000"/>
                    </w:rPr>
                    <w:t>   ICS.SKUMAIN_VW,</w:t>
                  </w:r>
                </w:p>
                <w:p w14:paraId="086A6130" w14:textId="77777777" w:rsidR="00567BB8" w:rsidRPr="00D06352" w:rsidRDefault="00567BB8" w:rsidP="00567BB8">
                  <w:pPr>
                    <w:spacing w:before="0" w:beforeAutospacing="0" w:after="0" w:afterAutospacing="0"/>
                    <w:ind w:left="1440" w:hanging="360"/>
                    <w:rPr>
                      <w:rFonts w:asciiTheme="minorHAnsi" w:hAnsiTheme="minorHAnsi"/>
                      <w:color w:val="000000"/>
                    </w:rPr>
                  </w:pPr>
                  <w:r w:rsidRPr="00D06352">
                    <w:rPr>
                      <w:rFonts w:asciiTheme="minorHAnsi" w:hAnsiTheme="minorHAnsi" w:cs="Courier New"/>
                      <w:color w:val="000000"/>
                    </w:rPr>
                    <w:t>o</w:t>
                  </w:r>
                  <w:r w:rsidRPr="00D06352">
                    <w:rPr>
                      <w:rFonts w:asciiTheme="minorHAnsi" w:hAnsiTheme="minorHAnsi"/>
                      <w:color w:val="000000"/>
                    </w:rPr>
                    <w:t>   ICS.SKUMAIN_PRODUCT_VIEW</w:t>
                  </w:r>
                </w:p>
                <w:p w14:paraId="741F243C" w14:textId="77777777" w:rsidR="00567BB8" w:rsidRPr="00D06352" w:rsidRDefault="00567BB8" w:rsidP="00567BB8">
                  <w:pPr>
                    <w:spacing w:before="0" w:beforeAutospacing="0" w:after="0" w:afterAutospacing="0"/>
                    <w:ind w:left="1440" w:hanging="360"/>
                    <w:rPr>
                      <w:rFonts w:asciiTheme="minorHAnsi" w:hAnsiTheme="minorHAnsi"/>
                      <w:color w:val="000000"/>
                    </w:rPr>
                  </w:pPr>
                  <w:r w:rsidRPr="00D06352">
                    <w:rPr>
                      <w:rFonts w:asciiTheme="minorHAnsi" w:hAnsiTheme="minorHAnsi" w:cs="Courier New"/>
                      <w:color w:val="000000"/>
                    </w:rPr>
                    <w:t>o</w:t>
                  </w:r>
                  <w:r w:rsidRPr="00D06352">
                    <w:rPr>
                      <w:rFonts w:asciiTheme="minorHAnsi" w:hAnsiTheme="minorHAnsi"/>
                      <w:color w:val="000000"/>
                    </w:rPr>
                    <w:t>   ICS.SKUMAIN_MINUS_PRODUCT_VIEW</w:t>
                  </w:r>
                </w:p>
                <w:p w14:paraId="69BDFBAB" w14:textId="77777777" w:rsidR="00567BB8" w:rsidRPr="00D06352" w:rsidRDefault="00567BB8" w:rsidP="00567BB8">
                  <w:pPr>
                    <w:spacing w:before="0" w:beforeAutospacing="0" w:after="0" w:afterAutospacing="0"/>
                    <w:ind w:left="1440" w:hanging="360"/>
                    <w:rPr>
                      <w:rFonts w:asciiTheme="minorHAnsi" w:hAnsiTheme="minorHAnsi"/>
                      <w:color w:val="000000"/>
                    </w:rPr>
                  </w:pPr>
                  <w:r w:rsidRPr="00D06352">
                    <w:rPr>
                      <w:rFonts w:asciiTheme="minorHAnsi" w:hAnsiTheme="minorHAnsi" w:cs="Courier New"/>
                      <w:color w:val="000000"/>
                    </w:rPr>
                    <w:t>o</w:t>
                  </w:r>
                  <w:r w:rsidRPr="00D06352">
                    <w:rPr>
                      <w:rFonts w:asciiTheme="minorHAnsi" w:hAnsiTheme="minorHAnsi"/>
                      <w:color w:val="000000"/>
                    </w:rPr>
                    <w:t>   ICS.PRODUCT_MINUS_SKUMAIN_VIEW</w:t>
                  </w:r>
                </w:p>
                <w:p w14:paraId="241B1F9E" w14:textId="4805B0E3" w:rsidR="001D1D1B" w:rsidRPr="00D06352" w:rsidRDefault="001D1D1B" w:rsidP="00457ED4">
                  <w:pPr>
                    <w:jc w:val="both"/>
                    <w:rPr>
                      <w:rFonts w:asciiTheme="minorHAnsi" w:hAnsiTheme="minorHAnsi" w:cs="Arial"/>
                    </w:rPr>
                  </w:pPr>
                  <w:commentRangeStart w:id="160"/>
                  <w:r w:rsidRPr="00D06352">
                    <w:rPr>
                      <w:rFonts w:asciiTheme="minorHAnsi" w:hAnsiTheme="minorHAnsi" w:cs="Arial"/>
                      <w:highlight w:val="yellow"/>
                    </w:rPr>
                    <w:t>Below is the list of Crystal Reports which need to be upgraded to latest version.</w:t>
                  </w:r>
                  <w:commentRangeEnd w:id="160"/>
                  <w:r w:rsidR="00F76446" w:rsidRPr="00D06352">
                    <w:rPr>
                      <w:rStyle w:val="CommentReference"/>
                      <w:rFonts w:asciiTheme="minorHAnsi" w:hAnsiTheme="minorHAnsi"/>
                      <w:sz w:val="24"/>
                    </w:rPr>
                    <w:commentReference w:id="160"/>
                  </w:r>
                </w:p>
                <w:tbl>
                  <w:tblPr>
                    <w:tblStyle w:val="TableGrid"/>
                    <w:tblW w:w="0" w:type="auto"/>
                    <w:tblInd w:w="607" w:type="dxa"/>
                    <w:tblLayout w:type="fixed"/>
                    <w:tblLook w:val="04A0" w:firstRow="1" w:lastRow="0" w:firstColumn="1" w:lastColumn="0" w:noHBand="0" w:noVBand="1"/>
                  </w:tblPr>
                  <w:tblGrid>
                    <w:gridCol w:w="828"/>
                    <w:gridCol w:w="5040"/>
                  </w:tblGrid>
                  <w:tr w:rsidR="001D1D1B" w:rsidRPr="00D06352" w14:paraId="781D6867" w14:textId="77777777" w:rsidTr="001D1D1B">
                    <w:tc>
                      <w:tcPr>
                        <w:tcW w:w="828" w:type="dxa"/>
                        <w:shd w:val="clear" w:color="auto" w:fill="8DB3E2" w:themeFill="text2" w:themeFillTint="66"/>
                      </w:tcPr>
                      <w:p w14:paraId="6AAEA05C"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S.No.</w:t>
                        </w:r>
                      </w:p>
                    </w:tc>
                    <w:tc>
                      <w:tcPr>
                        <w:tcW w:w="5040" w:type="dxa"/>
                        <w:shd w:val="clear" w:color="auto" w:fill="8DB3E2" w:themeFill="text2" w:themeFillTint="66"/>
                      </w:tcPr>
                      <w:p w14:paraId="484AC968"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Report Name</w:t>
                        </w:r>
                      </w:p>
                    </w:tc>
                  </w:tr>
                  <w:tr w:rsidR="001D1D1B" w:rsidRPr="00D06352" w14:paraId="2B558987" w14:textId="77777777" w:rsidTr="001D1D1B">
                    <w:tc>
                      <w:tcPr>
                        <w:tcW w:w="828" w:type="dxa"/>
                      </w:tcPr>
                      <w:p w14:paraId="1B3B3E84"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1</w:t>
                        </w:r>
                      </w:p>
                    </w:tc>
                    <w:tc>
                      <w:tcPr>
                        <w:tcW w:w="5040" w:type="dxa"/>
                      </w:tcPr>
                      <w:p w14:paraId="4ADA149C" w14:textId="3F2776BD"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 xml:space="preserve">CCC Sequential Report </w:t>
                        </w:r>
                        <w:r w:rsidR="002D7955" w:rsidRPr="00D06352">
                          <w:rPr>
                            <w:rFonts w:asciiTheme="minorHAnsi" w:hAnsiTheme="minorHAnsi"/>
                            <w:noProof w:val="0"/>
                            <w:sz w:val="24"/>
                          </w:rPr>
                          <w:t xml:space="preserve">– may need to modify, </w:t>
                        </w:r>
                        <w:r w:rsidRPr="00D06352">
                          <w:rPr>
                            <w:rFonts w:asciiTheme="minorHAnsi" w:hAnsiTheme="minorHAnsi"/>
                            <w:noProof w:val="0"/>
                            <w:sz w:val="24"/>
                          </w:rPr>
                          <w:t>keeps timing out</w:t>
                        </w:r>
                      </w:p>
                    </w:tc>
                  </w:tr>
                  <w:tr w:rsidR="001D1D1B" w:rsidRPr="00D06352" w14:paraId="487A19F7" w14:textId="77777777" w:rsidTr="001D1D1B">
                    <w:tc>
                      <w:tcPr>
                        <w:tcW w:w="828" w:type="dxa"/>
                      </w:tcPr>
                      <w:p w14:paraId="0B89C641"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2</w:t>
                        </w:r>
                      </w:p>
                    </w:tc>
                    <w:tc>
                      <w:tcPr>
                        <w:tcW w:w="5040" w:type="dxa"/>
                      </w:tcPr>
                      <w:p w14:paraId="3F8766A8"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CCC Product Description Report</w:t>
                        </w:r>
                      </w:p>
                    </w:tc>
                  </w:tr>
                  <w:tr w:rsidR="001D1D1B" w:rsidRPr="00D06352" w14:paraId="28F029BF" w14:textId="77777777" w:rsidTr="001D1D1B">
                    <w:tc>
                      <w:tcPr>
                        <w:tcW w:w="828" w:type="dxa"/>
                      </w:tcPr>
                      <w:p w14:paraId="0F42F7E5"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3</w:t>
                        </w:r>
                      </w:p>
                    </w:tc>
                    <w:tc>
                      <w:tcPr>
                        <w:tcW w:w="5040" w:type="dxa"/>
                      </w:tcPr>
                      <w:p w14:paraId="172CB388"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ECE approval numbers with similar materials report</w:t>
                        </w:r>
                      </w:p>
                    </w:tc>
                  </w:tr>
                  <w:tr w:rsidR="001D1D1B" w:rsidRPr="00D06352" w14:paraId="2E124C87" w14:textId="77777777" w:rsidTr="001D1D1B">
                    <w:tc>
                      <w:tcPr>
                        <w:tcW w:w="828" w:type="dxa"/>
                      </w:tcPr>
                      <w:p w14:paraId="207E46DA"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4</w:t>
                        </w:r>
                      </w:p>
                    </w:tc>
                    <w:tc>
                      <w:tcPr>
                        <w:tcW w:w="5040" w:type="dxa"/>
                      </w:tcPr>
                      <w:p w14:paraId="2770D118"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Material Master/ICS difference report</w:t>
                        </w:r>
                      </w:p>
                    </w:tc>
                  </w:tr>
                  <w:tr w:rsidR="001D1D1B" w:rsidRPr="00D06352" w14:paraId="48563DE4" w14:textId="77777777" w:rsidTr="001D1D1B">
                    <w:tc>
                      <w:tcPr>
                        <w:tcW w:w="828" w:type="dxa"/>
                      </w:tcPr>
                      <w:p w14:paraId="0F0EA379"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5</w:t>
                        </w:r>
                      </w:p>
                    </w:tc>
                    <w:tc>
                      <w:tcPr>
                        <w:tcW w:w="5040" w:type="dxa"/>
                      </w:tcPr>
                      <w:p w14:paraId="3FA216EC"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Performance Report</w:t>
                        </w:r>
                      </w:p>
                    </w:tc>
                  </w:tr>
                  <w:tr w:rsidR="001D1D1B" w:rsidRPr="00D06352" w14:paraId="13F6E5FB" w14:textId="77777777" w:rsidTr="001D1D1B">
                    <w:tc>
                      <w:tcPr>
                        <w:tcW w:w="828" w:type="dxa"/>
                      </w:tcPr>
                      <w:p w14:paraId="2F912BB8"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6</w:t>
                        </w:r>
                      </w:p>
                    </w:tc>
                    <w:tc>
                      <w:tcPr>
                        <w:tcW w:w="5040" w:type="dxa"/>
                      </w:tcPr>
                      <w:p w14:paraId="6F470E27"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GSO Passenger Certification</w:t>
                        </w:r>
                      </w:p>
                    </w:tc>
                  </w:tr>
                  <w:tr w:rsidR="001D1D1B" w:rsidRPr="00D06352" w14:paraId="0D6A6EA4" w14:textId="77777777" w:rsidTr="001D1D1B">
                    <w:tc>
                      <w:tcPr>
                        <w:tcW w:w="828" w:type="dxa"/>
                      </w:tcPr>
                      <w:p w14:paraId="01E192BF"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7</w:t>
                        </w:r>
                      </w:p>
                    </w:tc>
                    <w:tc>
                      <w:tcPr>
                        <w:tcW w:w="5040" w:type="dxa"/>
                      </w:tcPr>
                      <w:p w14:paraId="45C76494"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GSO Truck Certification</w:t>
                        </w:r>
                      </w:p>
                    </w:tc>
                  </w:tr>
                  <w:tr w:rsidR="001D1D1B" w:rsidRPr="00D06352" w14:paraId="79BBAD8F" w14:textId="77777777" w:rsidTr="001D1D1B">
                    <w:tc>
                      <w:tcPr>
                        <w:tcW w:w="828" w:type="dxa"/>
                      </w:tcPr>
                      <w:p w14:paraId="47235122"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8</w:t>
                        </w:r>
                      </w:p>
                    </w:tc>
                    <w:tc>
                      <w:tcPr>
                        <w:tcW w:w="5040" w:type="dxa"/>
                      </w:tcPr>
                      <w:p w14:paraId="30EC711A" w14:textId="521D165E"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Imark Certification</w:t>
                        </w:r>
                      </w:p>
                    </w:tc>
                  </w:tr>
                  <w:tr w:rsidR="001D1D1B" w:rsidRPr="00D06352" w14:paraId="7263CDE4" w14:textId="77777777" w:rsidTr="001D1D1B">
                    <w:tc>
                      <w:tcPr>
                        <w:tcW w:w="828" w:type="dxa"/>
                      </w:tcPr>
                      <w:p w14:paraId="2FFE5337"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9</w:t>
                        </w:r>
                      </w:p>
                    </w:tc>
                    <w:tc>
                      <w:tcPr>
                        <w:tcW w:w="5040" w:type="dxa"/>
                      </w:tcPr>
                      <w:p w14:paraId="4ACB4005"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Imark Conformity Mark Report</w:t>
                        </w:r>
                      </w:p>
                    </w:tc>
                  </w:tr>
                  <w:tr w:rsidR="001D1D1B" w:rsidRPr="00D06352" w14:paraId="53D96BFE" w14:textId="77777777" w:rsidTr="001D1D1B">
                    <w:tc>
                      <w:tcPr>
                        <w:tcW w:w="828" w:type="dxa"/>
                      </w:tcPr>
                      <w:p w14:paraId="79DE8801"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10</w:t>
                        </w:r>
                      </w:p>
                    </w:tc>
                    <w:tc>
                      <w:tcPr>
                        <w:tcW w:w="5040" w:type="dxa"/>
                      </w:tcPr>
                      <w:p w14:paraId="69148905"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Imark Sampling and Tire tests</w:t>
                        </w:r>
                      </w:p>
                    </w:tc>
                  </w:tr>
                  <w:tr w:rsidR="001D1D1B" w:rsidRPr="00D06352" w14:paraId="7AE718F8" w14:textId="77777777" w:rsidTr="001D1D1B">
                    <w:tc>
                      <w:tcPr>
                        <w:tcW w:w="828" w:type="dxa"/>
                      </w:tcPr>
                      <w:p w14:paraId="5710CDAF"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11</w:t>
                        </w:r>
                      </w:p>
                    </w:tc>
                    <w:tc>
                      <w:tcPr>
                        <w:tcW w:w="5040" w:type="dxa"/>
                      </w:tcPr>
                      <w:p w14:paraId="3AAF8752"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Imark ECE Authenticity Report</w:t>
                        </w:r>
                      </w:p>
                    </w:tc>
                  </w:tr>
                  <w:tr w:rsidR="001D1D1B" w:rsidRPr="00D06352" w14:paraId="1AAE4205" w14:textId="77777777" w:rsidTr="001D1D1B">
                    <w:tc>
                      <w:tcPr>
                        <w:tcW w:w="828" w:type="dxa"/>
                      </w:tcPr>
                      <w:p w14:paraId="0EB5ED8A"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12</w:t>
                        </w:r>
                      </w:p>
                    </w:tc>
                    <w:tc>
                      <w:tcPr>
                        <w:tcW w:w="5040" w:type="dxa"/>
                      </w:tcPr>
                      <w:p w14:paraId="74667BF4"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NOM-086 SCFI-2010</w:t>
                        </w:r>
                      </w:p>
                    </w:tc>
                  </w:tr>
                  <w:tr w:rsidR="001D1D1B" w:rsidRPr="00D06352" w14:paraId="1C2250B4" w14:textId="77777777" w:rsidTr="001D1D1B">
                    <w:tc>
                      <w:tcPr>
                        <w:tcW w:w="828" w:type="dxa"/>
                      </w:tcPr>
                      <w:p w14:paraId="2A276F64"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13</w:t>
                        </w:r>
                      </w:p>
                    </w:tc>
                    <w:tc>
                      <w:tcPr>
                        <w:tcW w:w="5040" w:type="dxa"/>
                      </w:tcPr>
                      <w:p w14:paraId="45E9244C" w14:textId="77777777" w:rsidR="001D1D1B" w:rsidRPr="00D06352" w:rsidRDefault="001D1D1B" w:rsidP="00560B80">
                        <w:pPr>
                          <w:pStyle w:val="CovFormText"/>
                          <w:rPr>
                            <w:rFonts w:asciiTheme="minorHAnsi" w:hAnsiTheme="minorHAnsi"/>
                            <w:noProof w:val="0"/>
                            <w:sz w:val="24"/>
                          </w:rPr>
                        </w:pPr>
                        <w:r w:rsidRPr="00D06352">
                          <w:rPr>
                            <w:rFonts w:asciiTheme="minorHAnsi" w:hAnsiTheme="minorHAnsi"/>
                            <w:noProof w:val="0"/>
                            <w:sz w:val="24"/>
                          </w:rPr>
                          <w:t>NOM-086-1-SCFI-2011</w:t>
                        </w:r>
                      </w:p>
                    </w:tc>
                  </w:tr>
                  <w:tr w:rsidR="001D1D1B" w:rsidRPr="00D06352" w14:paraId="174888E5" w14:textId="77777777" w:rsidTr="001D1D1B">
                    <w:trPr>
                      <w:trHeight w:val="260"/>
                    </w:trPr>
                    <w:tc>
                      <w:tcPr>
                        <w:tcW w:w="828" w:type="dxa"/>
                      </w:tcPr>
                      <w:p w14:paraId="6B7EBBBD" w14:textId="77777777" w:rsidR="001D1D1B" w:rsidRPr="00D06352" w:rsidRDefault="001D1D1B" w:rsidP="00560B80">
                        <w:pPr>
                          <w:rPr>
                            <w:rFonts w:asciiTheme="minorHAnsi" w:hAnsiTheme="minorHAnsi"/>
                          </w:rPr>
                        </w:pPr>
                        <w:r w:rsidRPr="00D06352">
                          <w:rPr>
                            <w:rFonts w:asciiTheme="minorHAnsi" w:hAnsiTheme="minorHAnsi"/>
                          </w:rPr>
                          <w:t>14</w:t>
                        </w:r>
                      </w:p>
                    </w:tc>
                    <w:tc>
                      <w:tcPr>
                        <w:tcW w:w="5040" w:type="dxa"/>
                      </w:tcPr>
                      <w:p w14:paraId="77F54442" w14:textId="77777777" w:rsidR="001D1D1B" w:rsidRPr="00D06352" w:rsidRDefault="001D1D1B" w:rsidP="00560B80">
                        <w:pPr>
                          <w:rPr>
                            <w:rFonts w:asciiTheme="minorHAnsi" w:hAnsiTheme="minorHAnsi"/>
                          </w:rPr>
                        </w:pPr>
                        <w:r w:rsidRPr="00D06352">
                          <w:rPr>
                            <w:rFonts w:asciiTheme="minorHAnsi" w:hAnsiTheme="minorHAnsi"/>
                          </w:rPr>
                          <w:t>Material Certification</w:t>
                        </w:r>
                      </w:p>
                    </w:tc>
                  </w:tr>
                </w:tbl>
                <w:p w14:paraId="6E36373D" w14:textId="77777777" w:rsidR="001D1D1B" w:rsidRPr="00D06352" w:rsidRDefault="001D1D1B" w:rsidP="00457ED4">
                  <w:pPr>
                    <w:jc w:val="both"/>
                    <w:rPr>
                      <w:rFonts w:asciiTheme="minorHAnsi" w:hAnsiTheme="minorHAnsi" w:cs="Arial"/>
                    </w:rPr>
                  </w:pPr>
                </w:p>
              </w:tc>
            </w:tr>
          </w:tbl>
          <w:p w14:paraId="094BA097" w14:textId="77777777" w:rsidR="00457ED4" w:rsidRPr="00D06352" w:rsidRDefault="00457ED4" w:rsidP="00C82BD1">
            <w:pPr>
              <w:pStyle w:val="ListParagraph"/>
              <w:keepLines/>
              <w:rPr>
                <w:rFonts w:asciiTheme="minorHAnsi" w:hAnsiTheme="minorHAnsi" w:cs="Arial"/>
                <w:i/>
              </w:rPr>
            </w:pPr>
          </w:p>
          <w:p w14:paraId="01C39CB5" w14:textId="77777777" w:rsidR="006139A0" w:rsidRPr="00D06352" w:rsidRDefault="006139A0" w:rsidP="00C82BD1">
            <w:pPr>
              <w:pStyle w:val="ListParagraph"/>
              <w:keepLines/>
              <w:rPr>
                <w:rFonts w:asciiTheme="minorHAnsi" w:hAnsiTheme="minorHAnsi" w:cs="Arial"/>
                <w:i/>
              </w:rPr>
            </w:pPr>
          </w:p>
        </w:tc>
      </w:tr>
      <w:tr w:rsidR="00457ED4" w:rsidRPr="00D06352" w14:paraId="614DDD4F" w14:textId="77777777" w:rsidTr="001D7E53">
        <w:tblPrEx>
          <w:shd w:val="clear" w:color="auto" w:fill="auto"/>
        </w:tblPrEx>
        <w:trPr>
          <w:gridBefore w:val="1"/>
          <w:wBefore w:w="18" w:type="dxa"/>
          <w:trHeight w:val="576"/>
        </w:trPr>
        <w:tc>
          <w:tcPr>
            <w:tcW w:w="10080"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tcPr>
          <w:p w14:paraId="182A92FB" w14:textId="77777777" w:rsidR="00457ED4" w:rsidRPr="00D06352" w:rsidRDefault="00457ED4" w:rsidP="004616EC">
            <w:pPr>
              <w:pStyle w:val="CovFormText"/>
              <w:spacing w:before="0" w:beforeAutospacing="0" w:after="0" w:afterAutospacing="0"/>
              <w:jc w:val="center"/>
              <w:rPr>
                <w:rFonts w:asciiTheme="minorHAnsi" w:hAnsiTheme="minorHAnsi" w:cs="Arial"/>
                <w:b/>
                <w:color w:val="FF0000"/>
                <w:sz w:val="24"/>
              </w:rPr>
            </w:pPr>
          </w:p>
          <w:p w14:paraId="31388B89" w14:textId="77777777" w:rsidR="00457ED4" w:rsidRPr="00D06352" w:rsidRDefault="00457ED4" w:rsidP="004616EC">
            <w:pPr>
              <w:pStyle w:val="CovFormText"/>
              <w:spacing w:before="0" w:beforeAutospacing="0" w:after="0" w:afterAutospacing="0"/>
              <w:jc w:val="center"/>
              <w:rPr>
                <w:rFonts w:asciiTheme="minorHAnsi" w:hAnsiTheme="minorHAnsi" w:cs="Arial"/>
                <w:b/>
                <w:color w:val="FF0000"/>
                <w:sz w:val="24"/>
              </w:rPr>
            </w:pPr>
            <w:r w:rsidRPr="00D06352">
              <w:rPr>
                <w:rFonts w:asciiTheme="minorHAnsi" w:hAnsiTheme="minorHAnsi" w:cs="Arial"/>
                <w:b/>
                <w:color w:val="FF0000"/>
                <w:sz w:val="24"/>
              </w:rPr>
              <w:t>USER INTERFACE CHANGES</w:t>
            </w:r>
          </w:p>
        </w:tc>
      </w:tr>
      <w:tr w:rsidR="00457ED4" w:rsidRPr="00D06352" w14:paraId="7D20C3EE" w14:textId="77777777" w:rsidTr="001D7E53">
        <w:tblPrEx>
          <w:shd w:val="clear" w:color="auto" w:fill="auto"/>
        </w:tblPrEx>
        <w:trPr>
          <w:gridBefore w:val="1"/>
          <w:wBefore w:w="18" w:type="dxa"/>
          <w:trHeight w:val="576"/>
        </w:trPr>
        <w:tc>
          <w:tcPr>
            <w:tcW w:w="1008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EBFF2F" w14:textId="2C3FB462" w:rsidR="00457ED4" w:rsidRPr="00D06352" w:rsidRDefault="00457ED4" w:rsidP="0022202E">
            <w:pPr>
              <w:pStyle w:val="CovFormText"/>
              <w:spacing w:before="0"/>
              <w:rPr>
                <w:rFonts w:asciiTheme="minorHAnsi" w:hAnsiTheme="minorHAnsi" w:cs="Arial"/>
                <w:b/>
                <w:noProof w:val="0"/>
                <w:sz w:val="24"/>
              </w:rPr>
            </w:pPr>
            <w:r w:rsidRPr="00D06352">
              <w:rPr>
                <w:rFonts w:asciiTheme="minorHAnsi" w:hAnsiTheme="minorHAnsi" w:cs="Arial"/>
                <w:b/>
                <w:noProof w:val="0"/>
                <w:sz w:val="24"/>
              </w:rPr>
              <w:t>International Certification System Application:</w:t>
            </w:r>
          </w:p>
          <w:p w14:paraId="33520192" w14:textId="266DFF6B" w:rsidR="00457ED4" w:rsidRPr="00D06352" w:rsidRDefault="00174B6B" w:rsidP="000500F5">
            <w:pPr>
              <w:pStyle w:val="CovFormText"/>
              <w:spacing w:before="0"/>
              <w:rPr>
                <w:rFonts w:asciiTheme="minorHAnsi" w:hAnsiTheme="minorHAnsi" w:cs="Arial"/>
                <w:noProof w:val="0"/>
                <w:sz w:val="24"/>
              </w:rPr>
            </w:pPr>
            <w:r w:rsidRPr="00D06352">
              <w:rPr>
                <w:rFonts w:asciiTheme="minorHAnsi" w:hAnsiTheme="minorHAnsi" w:cs="Arial"/>
                <w:noProof w:val="0"/>
                <w:sz w:val="24"/>
              </w:rPr>
              <w:t>ICS is a web application, hosted on FA0092 server.</w:t>
            </w:r>
            <w:r w:rsidRPr="00D06352" w:rsidDel="00174B6B">
              <w:rPr>
                <w:rFonts w:asciiTheme="minorHAnsi" w:hAnsiTheme="minorHAnsi" w:cs="Arial"/>
                <w:noProof w:val="0"/>
                <w:sz w:val="24"/>
              </w:rPr>
              <w:t xml:space="preserve"> </w:t>
            </w:r>
          </w:p>
          <w:p w14:paraId="2DF8001E" w14:textId="63CF779A" w:rsidR="00457ED4" w:rsidRPr="00D06352" w:rsidRDefault="00457ED4" w:rsidP="00174B6B">
            <w:pPr>
              <w:pStyle w:val="CovFormText"/>
              <w:spacing w:before="0"/>
              <w:rPr>
                <w:rFonts w:asciiTheme="minorHAnsi" w:hAnsiTheme="minorHAnsi"/>
                <w:b/>
                <w:sz w:val="24"/>
              </w:rPr>
            </w:pPr>
            <w:r w:rsidRPr="00D06352">
              <w:rPr>
                <w:rFonts w:asciiTheme="minorHAnsi" w:hAnsiTheme="minorHAnsi"/>
                <w:b/>
                <w:sz w:val="24"/>
              </w:rPr>
              <w:drawing>
                <wp:inline distT="0" distB="0" distL="0" distR="0" wp14:anchorId="292C3825" wp14:editId="3FFAF8EB">
                  <wp:extent cx="5876925" cy="2511129"/>
                  <wp:effectExtent l="0" t="0" r="0" b="3810"/>
                  <wp:docPr id="3" name="Picture 3" descr="C:\Users\csujitha\Desktop\thumbnail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ujitha\Desktop\thumbnail_image0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9944" cy="2512419"/>
                          </a:xfrm>
                          <a:prstGeom prst="rect">
                            <a:avLst/>
                          </a:prstGeom>
                          <a:noFill/>
                          <a:ln>
                            <a:noFill/>
                          </a:ln>
                        </pic:spPr>
                      </pic:pic>
                    </a:graphicData>
                  </a:graphic>
                </wp:inline>
              </w:drawing>
            </w:r>
          </w:p>
          <w:p w14:paraId="05DFFE05" w14:textId="09A00D1F" w:rsidR="00457ED4" w:rsidRPr="00D06352" w:rsidRDefault="00457ED4" w:rsidP="000500F5">
            <w:pPr>
              <w:pStyle w:val="ListParagraph"/>
              <w:spacing w:before="0" w:beforeAutospacing="0" w:after="200" w:afterAutospacing="0" w:line="276" w:lineRule="auto"/>
              <w:jc w:val="both"/>
              <w:rPr>
                <w:rFonts w:asciiTheme="minorHAnsi" w:hAnsiTheme="minorHAnsi" w:cs="Arial"/>
                <w:i/>
              </w:rPr>
            </w:pPr>
          </w:p>
        </w:tc>
      </w:tr>
    </w:tbl>
    <w:p w14:paraId="16DAED25" w14:textId="77777777" w:rsidR="00F33D1C" w:rsidRPr="00D06352" w:rsidRDefault="00F33D1C">
      <w:pPr>
        <w:rPr>
          <w:rFonts w:asciiTheme="minorHAnsi" w:hAnsiTheme="minorHAnsi"/>
        </w:rPr>
      </w:pP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F33D1C" w:rsidRPr="00D06352" w14:paraId="7D83BA7C" w14:textId="77777777" w:rsidTr="001B58F7">
        <w:trPr>
          <w:trHeight w:val="418"/>
          <w:tblHeader/>
        </w:trPr>
        <w:tc>
          <w:tcPr>
            <w:tcW w:w="10080" w:type="dxa"/>
            <w:shd w:val="solid" w:color="800000" w:fill="800000"/>
            <w:vAlign w:val="center"/>
          </w:tcPr>
          <w:p w14:paraId="647BD413" w14:textId="4C43E3CF" w:rsidR="00F33D1C" w:rsidRPr="00D06352" w:rsidRDefault="00F33D1C" w:rsidP="006B7B56">
            <w:pPr>
              <w:pStyle w:val="Heading3"/>
              <w:numPr>
                <w:ilvl w:val="0"/>
                <w:numId w:val="2"/>
              </w:numPr>
              <w:tabs>
                <w:tab w:val="center" w:pos="4480"/>
              </w:tabs>
              <w:spacing w:before="0"/>
              <w:ind w:right="724"/>
              <w:rPr>
                <w:rFonts w:asciiTheme="minorHAnsi" w:hAnsiTheme="minorHAnsi" w:cs="Arial"/>
                <w:sz w:val="24"/>
              </w:rPr>
            </w:pPr>
            <w:bookmarkStart w:id="161" w:name="_Toc16003005"/>
            <w:r w:rsidRPr="00D06352">
              <w:rPr>
                <w:rFonts w:asciiTheme="minorHAnsi" w:hAnsiTheme="minorHAnsi" w:cs="Arial"/>
                <w:sz w:val="24"/>
              </w:rPr>
              <w:t>Business Logic enforcement</w:t>
            </w:r>
            <w:bookmarkEnd w:id="161"/>
            <w:r w:rsidRPr="00D06352">
              <w:rPr>
                <w:rFonts w:asciiTheme="minorHAnsi" w:hAnsiTheme="minorHAnsi" w:cs="Arial"/>
                <w:sz w:val="24"/>
              </w:rPr>
              <w:tab/>
            </w:r>
          </w:p>
        </w:tc>
      </w:tr>
      <w:tr w:rsidR="00A3779A" w:rsidRPr="00D06352" w14:paraId="37ABFC96" w14:textId="77777777" w:rsidTr="001B58F7">
        <w:trPr>
          <w:trHeight w:val="418"/>
        </w:trPr>
        <w:tc>
          <w:tcPr>
            <w:tcW w:w="10080" w:type="dxa"/>
            <w:shd w:val="clear" w:color="auto" w:fill="F3F3F3"/>
            <w:vAlign w:val="center"/>
          </w:tcPr>
          <w:p w14:paraId="4196223B" w14:textId="2E45939F" w:rsidR="00A3779A" w:rsidRPr="00D06352" w:rsidRDefault="00A3779A" w:rsidP="001B58F7">
            <w:pPr>
              <w:rPr>
                <w:rFonts w:asciiTheme="minorHAnsi" w:hAnsiTheme="minorHAnsi" w:cs="Arial"/>
                <w:i/>
              </w:rPr>
            </w:pPr>
            <w:r w:rsidRPr="00D06352">
              <w:rPr>
                <w:rFonts w:asciiTheme="minorHAnsi" w:hAnsiTheme="minorHAnsi" w:cs="Arial"/>
                <w:i/>
              </w:rPr>
              <w:t>Type in a response to each item in the space immediately below it.</w:t>
            </w:r>
          </w:p>
        </w:tc>
      </w:tr>
      <w:tr w:rsidR="00A3779A" w:rsidRPr="00D06352" w14:paraId="619CBC39" w14:textId="77777777" w:rsidTr="001B58F7">
        <w:trPr>
          <w:trHeight w:val="418"/>
        </w:trPr>
        <w:tc>
          <w:tcPr>
            <w:tcW w:w="10080" w:type="dxa"/>
            <w:vAlign w:val="center"/>
          </w:tcPr>
          <w:p w14:paraId="698D0243" w14:textId="3E3D09BD" w:rsidR="00A3779A" w:rsidRPr="00D06352" w:rsidRDefault="00A3779A" w:rsidP="001B58F7">
            <w:pPr>
              <w:pStyle w:val="CovFormText"/>
              <w:spacing w:before="0"/>
              <w:rPr>
                <w:rFonts w:asciiTheme="minorHAnsi" w:hAnsiTheme="minorHAnsi" w:cs="Arial"/>
                <w:noProof w:val="0"/>
                <w:sz w:val="24"/>
              </w:rPr>
            </w:pPr>
            <w:r w:rsidRPr="00D06352">
              <w:rPr>
                <w:rFonts w:asciiTheme="minorHAnsi" w:hAnsiTheme="minorHAnsi" w:cs="Arial"/>
                <w:b/>
                <w:color w:val="0000FF"/>
                <w:sz w:val="24"/>
              </w:rPr>
              <w:t>Integrity:</w:t>
            </w:r>
            <w:r w:rsidRPr="00D06352">
              <w:rPr>
                <w:rFonts w:asciiTheme="minorHAnsi" w:hAnsiTheme="minorHAnsi" w:cs="Arial"/>
                <w:i/>
                <w:sz w:val="24"/>
              </w:rPr>
              <w:t xml:space="preserve">  </w:t>
            </w:r>
          </w:p>
        </w:tc>
      </w:tr>
      <w:tr w:rsidR="00C91195" w:rsidRPr="00D06352" w14:paraId="7EC94AA4" w14:textId="77777777" w:rsidTr="001B58F7">
        <w:trPr>
          <w:trHeight w:val="418"/>
        </w:trPr>
        <w:tc>
          <w:tcPr>
            <w:tcW w:w="10080" w:type="dxa"/>
            <w:vAlign w:val="center"/>
          </w:tcPr>
          <w:p w14:paraId="795CF8FF" w14:textId="18A7DAF0" w:rsidR="00C91195" w:rsidRPr="00D06352" w:rsidRDefault="00BE4F24" w:rsidP="001304C1">
            <w:pPr>
              <w:pStyle w:val="CovFormText"/>
              <w:spacing w:before="0"/>
              <w:rPr>
                <w:rFonts w:asciiTheme="minorHAnsi" w:hAnsiTheme="minorHAnsi" w:cs="Arial"/>
                <w:b/>
                <w:color w:val="0000FF"/>
                <w:sz w:val="24"/>
              </w:rPr>
            </w:pPr>
            <w:r w:rsidRPr="00D06352">
              <w:rPr>
                <w:rFonts w:asciiTheme="minorHAnsi" w:hAnsiTheme="minorHAnsi" w:cs="Arial"/>
                <w:noProof w:val="0"/>
                <w:sz w:val="24"/>
              </w:rPr>
              <w:lastRenderedPageBreak/>
              <w:t>N/A – Remains the same for the existing system.</w:t>
            </w:r>
          </w:p>
        </w:tc>
      </w:tr>
      <w:tr w:rsidR="00C91195" w:rsidRPr="00D06352" w14:paraId="5A807C34" w14:textId="77777777" w:rsidTr="001B58F7">
        <w:trPr>
          <w:trHeight w:val="418"/>
        </w:trPr>
        <w:tc>
          <w:tcPr>
            <w:tcW w:w="10080" w:type="dxa"/>
            <w:vAlign w:val="center"/>
          </w:tcPr>
          <w:p w14:paraId="671CE4C0" w14:textId="259E0154" w:rsidR="00C91195" w:rsidRPr="00D06352" w:rsidRDefault="00C91195" w:rsidP="001B58F7">
            <w:pPr>
              <w:pStyle w:val="CovFormText"/>
              <w:spacing w:before="0"/>
              <w:rPr>
                <w:rFonts w:asciiTheme="minorHAnsi" w:hAnsiTheme="minorHAnsi" w:cs="Arial"/>
                <w:b/>
                <w:color w:val="0000FF"/>
                <w:sz w:val="24"/>
              </w:rPr>
            </w:pPr>
            <w:r w:rsidRPr="00D06352">
              <w:rPr>
                <w:rFonts w:asciiTheme="minorHAnsi" w:hAnsiTheme="minorHAnsi" w:cs="Arial"/>
                <w:b/>
                <w:noProof w:val="0"/>
                <w:color w:val="0000FF"/>
                <w:sz w:val="24"/>
              </w:rPr>
              <w:t xml:space="preserve">Error Handling:  </w:t>
            </w:r>
          </w:p>
        </w:tc>
      </w:tr>
      <w:tr w:rsidR="00C91195" w:rsidRPr="00D06352" w14:paraId="49BA7CDE" w14:textId="77777777" w:rsidTr="001B58F7">
        <w:trPr>
          <w:trHeight w:val="418"/>
        </w:trPr>
        <w:tc>
          <w:tcPr>
            <w:tcW w:w="10080" w:type="dxa"/>
            <w:vAlign w:val="center"/>
          </w:tcPr>
          <w:p w14:paraId="74505ADB" w14:textId="26BDE2B4" w:rsidR="00C91195" w:rsidRPr="00D06352" w:rsidRDefault="00BE4F24" w:rsidP="00E43DC8">
            <w:pPr>
              <w:pStyle w:val="CovFormText"/>
              <w:spacing w:before="0"/>
              <w:rPr>
                <w:rFonts w:asciiTheme="minorHAnsi" w:hAnsiTheme="minorHAnsi" w:cs="Arial"/>
                <w:b/>
                <w:color w:val="0000FF"/>
                <w:sz w:val="24"/>
              </w:rPr>
            </w:pPr>
            <w:r w:rsidRPr="00D06352">
              <w:rPr>
                <w:rFonts w:asciiTheme="minorHAnsi" w:hAnsiTheme="minorHAnsi" w:cs="Arial"/>
                <w:noProof w:val="0"/>
                <w:sz w:val="24"/>
              </w:rPr>
              <w:t>N/A – Remains the same for the existing system.</w:t>
            </w:r>
          </w:p>
        </w:tc>
      </w:tr>
      <w:tr w:rsidR="00C91195" w:rsidRPr="00D06352" w14:paraId="68BEC9E8" w14:textId="77777777" w:rsidTr="001B58F7">
        <w:trPr>
          <w:trHeight w:val="418"/>
        </w:trPr>
        <w:tc>
          <w:tcPr>
            <w:tcW w:w="10080" w:type="dxa"/>
            <w:vAlign w:val="center"/>
          </w:tcPr>
          <w:p w14:paraId="12552D7D" w14:textId="26234BFF" w:rsidR="00C91195" w:rsidRPr="00D06352" w:rsidRDefault="00C91195" w:rsidP="001B58F7">
            <w:pPr>
              <w:pStyle w:val="CovFormText"/>
              <w:spacing w:before="0"/>
              <w:rPr>
                <w:rFonts w:asciiTheme="minorHAnsi" w:hAnsiTheme="minorHAnsi" w:cs="Arial"/>
                <w:b/>
                <w:color w:val="0000FF"/>
                <w:sz w:val="24"/>
              </w:rPr>
            </w:pPr>
            <w:r w:rsidRPr="00D06352">
              <w:rPr>
                <w:rFonts w:asciiTheme="minorHAnsi" w:hAnsiTheme="minorHAnsi" w:cs="Arial"/>
                <w:b/>
                <w:noProof w:val="0"/>
                <w:color w:val="0000FF"/>
                <w:sz w:val="24"/>
              </w:rPr>
              <w:t xml:space="preserve">Code Definition:  </w:t>
            </w:r>
            <w:r w:rsidRPr="00D06352">
              <w:rPr>
                <w:rFonts w:asciiTheme="minorHAnsi" w:hAnsiTheme="minorHAnsi" w:cs="Arial"/>
                <w:i/>
                <w:noProof w:val="0"/>
                <w:sz w:val="24"/>
              </w:rPr>
              <w:t>Code outline for business logic</w:t>
            </w:r>
          </w:p>
        </w:tc>
      </w:tr>
      <w:tr w:rsidR="00C91195" w:rsidRPr="00D06352" w14:paraId="2B35F083" w14:textId="77777777" w:rsidTr="001B58F7">
        <w:trPr>
          <w:trHeight w:val="418"/>
        </w:trPr>
        <w:tc>
          <w:tcPr>
            <w:tcW w:w="10080" w:type="dxa"/>
            <w:vAlign w:val="center"/>
          </w:tcPr>
          <w:p w14:paraId="1FFC4028" w14:textId="568D8F1D" w:rsidR="00C91195" w:rsidRPr="00D06352" w:rsidRDefault="00BE4F24" w:rsidP="0010049E">
            <w:pPr>
              <w:pStyle w:val="CovFormText"/>
              <w:spacing w:before="0"/>
              <w:rPr>
                <w:rFonts w:asciiTheme="minorHAnsi" w:hAnsiTheme="minorHAnsi" w:cs="Arial"/>
                <w:b/>
                <w:color w:val="0000FF"/>
                <w:sz w:val="24"/>
              </w:rPr>
            </w:pPr>
            <w:r w:rsidRPr="00D06352">
              <w:rPr>
                <w:rFonts w:asciiTheme="minorHAnsi" w:hAnsiTheme="minorHAnsi" w:cs="Arial"/>
                <w:noProof w:val="0"/>
                <w:sz w:val="24"/>
              </w:rPr>
              <w:t>N/A – Remains the same for the existing system.</w:t>
            </w:r>
          </w:p>
        </w:tc>
      </w:tr>
    </w:tbl>
    <w:p w14:paraId="4F03EBD9" w14:textId="77777777" w:rsidR="00F33D1C" w:rsidRPr="00D06352" w:rsidRDefault="00F33D1C">
      <w:pPr>
        <w:rPr>
          <w:rFonts w:asciiTheme="minorHAnsi" w:hAnsiTheme="minorHAnsi"/>
        </w:rPr>
      </w:pP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C3652E" w:rsidRPr="00D06352" w14:paraId="7E2DE2A2" w14:textId="77777777" w:rsidTr="001B58F7">
        <w:trPr>
          <w:trHeight w:val="418"/>
        </w:trPr>
        <w:tc>
          <w:tcPr>
            <w:tcW w:w="10080" w:type="dxa"/>
            <w:shd w:val="solid" w:color="800000" w:fill="800000"/>
            <w:vAlign w:val="center"/>
          </w:tcPr>
          <w:p w14:paraId="044FA306" w14:textId="2A682D90" w:rsidR="00C3652E" w:rsidRPr="00D06352" w:rsidRDefault="00C3652E" w:rsidP="006B7B56">
            <w:pPr>
              <w:pStyle w:val="Heading3"/>
              <w:numPr>
                <w:ilvl w:val="0"/>
                <w:numId w:val="2"/>
              </w:numPr>
              <w:tabs>
                <w:tab w:val="center" w:pos="4480"/>
              </w:tabs>
              <w:spacing w:before="0"/>
              <w:ind w:right="724"/>
              <w:rPr>
                <w:rFonts w:asciiTheme="minorHAnsi" w:hAnsiTheme="minorHAnsi" w:cs="Arial"/>
                <w:sz w:val="24"/>
              </w:rPr>
            </w:pPr>
            <w:bookmarkStart w:id="162" w:name="_Toc16003006"/>
            <w:r w:rsidRPr="00D06352">
              <w:rPr>
                <w:rFonts w:asciiTheme="minorHAnsi" w:hAnsiTheme="minorHAnsi" w:cs="Arial"/>
                <w:sz w:val="24"/>
              </w:rPr>
              <w:t>Reporting</w:t>
            </w:r>
            <w:bookmarkEnd w:id="162"/>
            <w:r w:rsidRPr="00D06352">
              <w:rPr>
                <w:rFonts w:asciiTheme="minorHAnsi" w:hAnsiTheme="minorHAnsi" w:cs="Arial"/>
                <w:sz w:val="24"/>
              </w:rPr>
              <w:tab/>
            </w:r>
          </w:p>
        </w:tc>
      </w:tr>
      <w:tr w:rsidR="00C3652E" w:rsidRPr="00D06352" w14:paraId="1234AE8B" w14:textId="77777777" w:rsidTr="001B58F7">
        <w:trPr>
          <w:trHeight w:val="418"/>
        </w:trPr>
        <w:tc>
          <w:tcPr>
            <w:tcW w:w="10080" w:type="dxa"/>
            <w:shd w:val="clear" w:color="auto" w:fill="F3F3F3"/>
            <w:vAlign w:val="center"/>
          </w:tcPr>
          <w:p w14:paraId="415C6FAA" w14:textId="56C60571" w:rsidR="00C3652E" w:rsidRPr="00D06352" w:rsidRDefault="00C3652E" w:rsidP="001B58F7">
            <w:pPr>
              <w:rPr>
                <w:rFonts w:asciiTheme="minorHAnsi" w:hAnsiTheme="minorHAnsi" w:cs="Arial"/>
                <w:i/>
              </w:rPr>
            </w:pPr>
            <w:r w:rsidRPr="00D06352">
              <w:rPr>
                <w:rFonts w:asciiTheme="minorHAnsi" w:hAnsiTheme="minorHAnsi" w:cs="Arial"/>
                <w:b/>
                <w:color w:val="0000FF"/>
              </w:rPr>
              <w:t xml:space="preserve">Reporting:  </w:t>
            </w:r>
            <w:r w:rsidRPr="00D06352">
              <w:rPr>
                <w:rFonts w:asciiTheme="minorHAnsi" w:hAnsiTheme="minorHAnsi" w:cs="Arial"/>
                <w:i/>
              </w:rPr>
              <w:t>Identify specific technical reporting requirements (i.e. Operational vs. Data Warehouse).</w:t>
            </w:r>
          </w:p>
        </w:tc>
      </w:tr>
      <w:tr w:rsidR="00C3652E" w:rsidRPr="00D06352" w14:paraId="2D103A15" w14:textId="77777777" w:rsidTr="001B58F7">
        <w:trPr>
          <w:trHeight w:val="418"/>
        </w:trPr>
        <w:tc>
          <w:tcPr>
            <w:tcW w:w="10080" w:type="dxa"/>
            <w:vAlign w:val="center"/>
          </w:tcPr>
          <w:p w14:paraId="72792869" w14:textId="551401E6" w:rsidR="00C3652E" w:rsidRPr="00D06352" w:rsidRDefault="00086A22" w:rsidP="00677FE6">
            <w:pPr>
              <w:pStyle w:val="CovFormText"/>
              <w:spacing w:before="0"/>
              <w:rPr>
                <w:rFonts w:asciiTheme="minorHAnsi" w:hAnsiTheme="minorHAnsi" w:cs="Arial"/>
                <w:noProof w:val="0"/>
                <w:sz w:val="24"/>
              </w:rPr>
            </w:pPr>
            <w:r w:rsidRPr="00D06352">
              <w:rPr>
                <w:rFonts w:asciiTheme="minorHAnsi" w:hAnsiTheme="minorHAnsi" w:cs="Arial"/>
                <w:noProof w:val="0"/>
                <w:sz w:val="24"/>
              </w:rPr>
              <w:t>N/A – Remains the same for the existing system.</w:t>
            </w:r>
          </w:p>
        </w:tc>
      </w:tr>
    </w:tbl>
    <w:p w14:paraId="3C0ED9DE" w14:textId="77777777" w:rsidR="00057699" w:rsidRPr="00D06352" w:rsidRDefault="00057699">
      <w:pPr>
        <w:rPr>
          <w:rFonts w:asciiTheme="minorHAnsi" w:hAnsiTheme="minorHAnsi"/>
        </w:rPr>
      </w:pP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C3652E" w:rsidRPr="00D06352" w14:paraId="39C25961" w14:textId="77777777" w:rsidTr="001B58F7">
        <w:trPr>
          <w:trHeight w:val="418"/>
        </w:trPr>
        <w:tc>
          <w:tcPr>
            <w:tcW w:w="10080" w:type="dxa"/>
            <w:shd w:val="solid" w:color="800000" w:fill="800000"/>
            <w:vAlign w:val="center"/>
          </w:tcPr>
          <w:p w14:paraId="024F5D7E" w14:textId="77777777" w:rsidR="00C3652E" w:rsidRPr="00D06352" w:rsidRDefault="00C3652E" w:rsidP="006B7B56">
            <w:pPr>
              <w:pStyle w:val="Heading3"/>
              <w:numPr>
                <w:ilvl w:val="0"/>
                <w:numId w:val="2"/>
              </w:numPr>
              <w:tabs>
                <w:tab w:val="center" w:pos="4480"/>
              </w:tabs>
              <w:spacing w:before="0"/>
              <w:ind w:right="724"/>
              <w:rPr>
                <w:rFonts w:asciiTheme="minorHAnsi" w:hAnsiTheme="minorHAnsi" w:cs="Arial"/>
                <w:sz w:val="24"/>
              </w:rPr>
            </w:pPr>
            <w:bookmarkStart w:id="163" w:name="_Toc16003007"/>
            <w:r w:rsidRPr="00D06352">
              <w:rPr>
                <w:rFonts w:asciiTheme="minorHAnsi" w:hAnsiTheme="minorHAnsi" w:cs="Arial"/>
                <w:sz w:val="24"/>
              </w:rPr>
              <w:t>Tools</w:t>
            </w:r>
            <w:bookmarkEnd w:id="163"/>
            <w:r w:rsidRPr="00D06352">
              <w:rPr>
                <w:rFonts w:asciiTheme="minorHAnsi" w:hAnsiTheme="minorHAnsi" w:cs="Arial"/>
                <w:sz w:val="24"/>
              </w:rPr>
              <w:tab/>
            </w:r>
          </w:p>
        </w:tc>
      </w:tr>
      <w:tr w:rsidR="00C3652E" w:rsidRPr="00D06352" w14:paraId="40E5013C" w14:textId="77777777" w:rsidTr="001B58F7">
        <w:trPr>
          <w:trHeight w:val="418"/>
        </w:trPr>
        <w:tc>
          <w:tcPr>
            <w:tcW w:w="10080" w:type="dxa"/>
            <w:shd w:val="clear" w:color="auto" w:fill="F3F3F3"/>
            <w:vAlign w:val="center"/>
          </w:tcPr>
          <w:p w14:paraId="6FEBB754" w14:textId="77777777" w:rsidR="00C3652E" w:rsidRPr="00D06352" w:rsidRDefault="00C3652E" w:rsidP="001B58F7">
            <w:pPr>
              <w:rPr>
                <w:rFonts w:asciiTheme="minorHAnsi" w:hAnsiTheme="minorHAnsi" w:cs="Arial"/>
                <w:i/>
              </w:rPr>
            </w:pPr>
            <w:r w:rsidRPr="00D06352">
              <w:rPr>
                <w:rFonts w:asciiTheme="minorHAnsi" w:hAnsiTheme="minorHAnsi" w:cs="Arial"/>
                <w:b/>
                <w:color w:val="0000FF"/>
              </w:rPr>
              <w:t xml:space="preserve">Tools:   </w:t>
            </w:r>
            <w:r w:rsidRPr="00D06352">
              <w:rPr>
                <w:rFonts w:asciiTheme="minorHAnsi" w:hAnsiTheme="minorHAnsi" w:cs="Arial"/>
                <w:i/>
              </w:rPr>
              <w:t>List of tools to be used in the project, including 3</w:t>
            </w:r>
            <w:r w:rsidRPr="00D06352">
              <w:rPr>
                <w:rFonts w:asciiTheme="minorHAnsi" w:hAnsiTheme="minorHAnsi" w:cs="Arial"/>
                <w:i/>
                <w:vertAlign w:val="superscript"/>
              </w:rPr>
              <w:t>rd</w:t>
            </w:r>
            <w:r w:rsidRPr="00D06352">
              <w:rPr>
                <w:rFonts w:asciiTheme="minorHAnsi" w:hAnsiTheme="minorHAnsi" w:cs="Arial"/>
                <w:i/>
              </w:rPr>
              <w:t xml:space="preserve"> party tools.</w:t>
            </w:r>
          </w:p>
        </w:tc>
      </w:tr>
      <w:tr w:rsidR="00C3652E" w:rsidRPr="00D06352" w14:paraId="63D7D179" w14:textId="77777777" w:rsidTr="001B58F7">
        <w:trPr>
          <w:trHeight w:val="418"/>
        </w:trPr>
        <w:tc>
          <w:tcPr>
            <w:tcW w:w="10080" w:type="dxa"/>
            <w:vAlign w:val="center"/>
          </w:tcPr>
          <w:p w14:paraId="738C2E44" w14:textId="62982828" w:rsidR="00C3652E" w:rsidRPr="00D06352" w:rsidRDefault="00086A22" w:rsidP="00234DD6">
            <w:pPr>
              <w:pStyle w:val="CovFormText"/>
              <w:spacing w:before="0"/>
              <w:rPr>
                <w:rFonts w:asciiTheme="minorHAnsi" w:hAnsiTheme="minorHAnsi" w:cs="Arial"/>
                <w:noProof w:val="0"/>
                <w:sz w:val="24"/>
              </w:rPr>
            </w:pPr>
            <w:r w:rsidRPr="00D06352">
              <w:rPr>
                <w:rFonts w:asciiTheme="minorHAnsi" w:hAnsiTheme="minorHAnsi" w:cs="Arial"/>
                <w:noProof w:val="0"/>
                <w:sz w:val="24"/>
              </w:rPr>
              <w:t>N/A – Remains the same for the existing system.</w:t>
            </w:r>
          </w:p>
        </w:tc>
      </w:tr>
    </w:tbl>
    <w:p w14:paraId="343540DE" w14:textId="77777777" w:rsidR="00C3652E" w:rsidRPr="00D06352" w:rsidRDefault="00C3652E">
      <w:pPr>
        <w:rPr>
          <w:rFonts w:asciiTheme="minorHAnsi" w:hAnsiTheme="minorHAnsi"/>
        </w:rPr>
      </w:pP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C3652E" w:rsidRPr="00D06352" w14:paraId="41091425" w14:textId="77777777" w:rsidTr="001B58F7">
        <w:trPr>
          <w:trHeight w:val="418"/>
        </w:trPr>
        <w:tc>
          <w:tcPr>
            <w:tcW w:w="10080" w:type="dxa"/>
            <w:shd w:val="solid" w:color="800000" w:fill="800000"/>
            <w:vAlign w:val="center"/>
          </w:tcPr>
          <w:p w14:paraId="56B38BDA" w14:textId="77777777" w:rsidR="00C3652E" w:rsidRPr="00D06352" w:rsidRDefault="00C3652E" w:rsidP="006B7B56">
            <w:pPr>
              <w:pStyle w:val="Heading3"/>
              <w:numPr>
                <w:ilvl w:val="0"/>
                <w:numId w:val="2"/>
              </w:numPr>
              <w:tabs>
                <w:tab w:val="center" w:pos="522"/>
              </w:tabs>
              <w:spacing w:before="0"/>
              <w:ind w:right="724"/>
              <w:rPr>
                <w:rFonts w:asciiTheme="minorHAnsi" w:hAnsiTheme="minorHAnsi" w:cs="Arial"/>
                <w:sz w:val="24"/>
              </w:rPr>
            </w:pPr>
            <w:bookmarkStart w:id="164" w:name="_Toc16003008"/>
            <w:r w:rsidRPr="00D06352">
              <w:rPr>
                <w:rFonts w:asciiTheme="minorHAnsi" w:hAnsiTheme="minorHAnsi" w:cs="Arial"/>
                <w:sz w:val="24"/>
              </w:rPr>
              <w:t>Technical Architecture</w:t>
            </w:r>
            <w:bookmarkEnd w:id="164"/>
            <w:r w:rsidRPr="00D06352">
              <w:rPr>
                <w:rFonts w:asciiTheme="minorHAnsi" w:hAnsiTheme="minorHAnsi" w:cs="Arial"/>
                <w:sz w:val="24"/>
              </w:rPr>
              <w:tab/>
            </w:r>
          </w:p>
        </w:tc>
      </w:tr>
      <w:tr w:rsidR="00C3652E" w:rsidRPr="00D06352" w14:paraId="5ABD4B6E" w14:textId="77777777" w:rsidTr="001B58F7">
        <w:trPr>
          <w:trHeight w:val="418"/>
        </w:trPr>
        <w:tc>
          <w:tcPr>
            <w:tcW w:w="10080" w:type="dxa"/>
            <w:shd w:val="clear" w:color="auto" w:fill="D9D9D9"/>
            <w:vAlign w:val="center"/>
          </w:tcPr>
          <w:p w14:paraId="1456A324" w14:textId="77777777" w:rsidR="00C3652E" w:rsidRPr="00D06352" w:rsidRDefault="00C3652E" w:rsidP="001B58F7">
            <w:pPr>
              <w:rPr>
                <w:rFonts w:asciiTheme="minorHAnsi" w:hAnsiTheme="minorHAnsi" w:cs="Arial"/>
              </w:rPr>
            </w:pPr>
            <w:r w:rsidRPr="00D06352">
              <w:rPr>
                <w:rFonts w:asciiTheme="minorHAnsi" w:hAnsiTheme="minorHAnsi" w:cs="Arial"/>
                <w:i/>
              </w:rPr>
              <w:t>Type in a response to each item in the space immediately below it.</w:t>
            </w:r>
          </w:p>
        </w:tc>
      </w:tr>
      <w:tr w:rsidR="00C3652E" w:rsidRPr="00D06352" w14:paraId="48051961" w14:textId="77777777" w:rsidTr="001B58F7">
        <w:trPr>
          <w:trHeight w:val="418"/>
        </w:trPr>
        <w:tc>
          <w:tcPr>
            <w:tcW w:w="10080" w:type="dxa"/>
            <w:shd w:val="clear" w:color="auto" w:fill="F3F3F3"/>
            <w:vAlign w:val="center"/>
          </w:tcPr>
          <w:p w14:paraId="2B03B35F" w14:textId="77777777" w:rsidR="00C3652E" w:rsidRPr="00D06352" w:rsidRDefault="00C3652E" w:rsidP="001B58F7">
            <w:pPr>
              <w:rPr>
                <w:rFonts w:asciiTheme="minorHAnsi" w:hAnsiTheme="minorHAnsi" w:cs="Arial"/>
                <w:i/>
              </w:rPr>
            </w:pPr>
            <w:r w:rsidRPr="00D06352">
              <w:rPr>
                <w:rFonts w:asciiTheme="minorHAnsi" w:hAnsiTheme="minorHAnsi" w:cs="Arial"/>
                <w:b/>
                <w:color w:val="0000FF"/>
              </w:rPr>
              <w:t xml:space="preserve">Data Flow between systems:  </w:t>
            </w:r>
          </w:p>
        </w:tc>
      </w:tr>
      <w:tr w:rsidR="00C3652E" w:rsidRPr="00D06352" w14:paraId="7796839C" w14:textId="77777777" w:rsidTr="001B58F7">
        <w:trPr>
          <w:trHeight w:val="418"/>
        </w:trPr>
        <w:tc>
          <w:tcPr>
            <w:tcW w:w="10080" w:type="dxa"/>
            <w:vAlign w:val="center"/>
          </w:tcPr>
          <w:p w14:paraId="7C161E54" w14:textId="760F2357" w:rsidR="0016687D" w:rsidRPr="00D06352" w:rsidRDefault="007F6BFA" w:rsidP="007F6BFA">
            <w:pPr>
              <w:pStyle w:val="CovFormText"/>
              <w:spacing w:before="0"/>
              <w:rPr>
                <w:rFonts w:asciiTheme="minorHAnsi" w:hAnsiTheme="minorHAnsi" w:cs="Arial"/>
                <w:noProof w:val="0"/>
                <w:sz w:val="24"/>
              </w:rPr>
            </w:pPr>
            <w:r w:rsidRPr="00D06352">
              <w:rPr>
                <w:rFonts w:asciiTheme="minorHAnsi" w:hAnsiTheme="minorHAnsi" w:cs="Arial"/>
                <w:noProof w:val="0"/>
                <w:sz w:val="24"/>
              </w:rPr>
              <w:lastRenderedPageBreak/>
              <w:t>N/A – Remains the same for the existing system.</w:t>
            </w:r>
          </w:p>
        </w:tc>
      </w:tr>
      <w:tr w:rsidR="00C3652E" w:rsidRPr="00D06352" w14:paraId="1BA93F3B" w14:textId="77777777" w:rsidTr="001B58F7">
        <w:trPr>
          <w:trHeight w:val="418"/>
        </w:trPr>
        <w:tc>
          <w:tcPr>
            <w:tcW w:w="10080" w:type="dxa"/>
            <w:shd w:val="clear" w:color="auto" w:fill="F3F3F3"/>
            <w:vAlign w:val="center"/>
          </w:tcPr>
          <w:p w14:paraId="6443E4B1" w14:textId="6481C869" w:rsidR="00C3652E" w:rsidRPr="00D06352" w:rsidRDefault="00C3652E" w:rsidP="001B58F7">
            <w:pPr>
              <w:pStyle w:val="CovFormText"/>
              <w:spacing w:before="0"/>
              <w:rPr>
                <w:rFonts w:asciiTheme="minorHAnsi" w:hAnsiTheme="minorHAnsi" w:cs="Arial"/>
                <w:i/>
                <w:noProof w:val="0"/>
                <w:color w:val="0000FF"/>
                <w:sz w:val="24"/>
              </w:rPr>
            </w:pPr>
            <w:r w:rsidRPr="00D06352">
              <w:rPr>
                <w:rFonts w:asciiTheme="minorHAnsi" w:hAnsiTheme="minorHAnsi" w:cs="Arial"/>
                <w:b/>
                <w:noProof w:val="0"/>
                <w:color w:val="0000FF"/>
                <w:sz w:val="24"/>
              </w:rPr>
              <w:t xml:space="preserve">Scalability:  </w:t>
            </w:r>
            <w:r w:rsidRPr="00D06352">
              <w:rPr>
                <w:rFonts w:asciiTheme="minorHAnsi" w:hAnsiTheme="minorHAnsi" w:cs="Arial"/>
                <w:i/>
                <w:noProof w:val="0"/>
                <w:sz w:val="24"/>
              </w:rPr>
              <w:t>Systems ability to handle increase data and usage.</w:t>
            </w:r>
            <w:r w:rsidR="00475EBE" w:rsidRPr="00D06352">
              <w:rPr>
                <w:rFonts w:asciiTheme="minorHAnsi" w:hAnsiTheme="minorHAnsi" w:cs="Arial"/>
                <w:i/>
                <w:noProof w:val="0"/>
                <w:sz w:val="24"/>
              </w:rPr>
              <w:t xml:space="preserve"> </w:t>
            </w:r>
          </w:p>
        </w:tc>
      </w:tr>
      <w:tr w:rsidR="00C3652E" w:rsidRPr="00D06352" w14:paraId="2301BE51" w14:textId="77777777" w:rsidTr="001B58F7">
        <w:trPr>
          <w:trHeight w:val="418"/>
        </w:trPr>
        <w:tc>
          <w:tcPr>
            <w:tcW w:w="10080" w:type="dxa"/>
            <w:tcBorders>
              <w:bottom w:val="single" w:sz="4" w:space="0" w:color="auto"/>
            </w:tcBorders>
            <w:vAlign w:val="center"/>
          </w:tcPr>
          <w:p w14:paraId="54BE48F5" w14:textId="47720752" w:rsidR="00C3652E" w:rsidRPr="00D06352" w:rsidRDefault="007F6BFA" w:rsidP="00792256">
            <w:pPr>
              <w:pStyle w:val="CovFormText"/>
              <w:spacing w:before="0"/>
              <w:rPr>
                <w:rFonts w:asciiTheme="minorHAnsi" w:hAnsiTheme="minorHAnsi" w:cs="Arial"/>
                <w:noProof w:val="0"/>
                <w:sz w:val="24"/>
              </w:rPr>
            </w:pPr>
            <w:r w:rsidRPr="00D06352">
              <w:rPr>
                <w:rFonts w:asciiTheme="minorHAnsi" w:hAnsiTheme="minorHAnsi" w:cs="Arial"/>
                <w:noProof w:val="0"/>
                <w:sz w:val="24"/>
              </w:rPr>
              <w:t>N/A – Remains the same for the existing system.</w:t>
            </w:r>
          </w:p>
        </w:tc>
      </w:tr>
      <w:tr w:rsidR="00C3652E" w:rsidRPr="00D06352" w14:paraId="2AE2587D" w14:textId="77777777" w:rsidTr="001B58F7">
        <w:trPr>
          <w:trHeight w:val="418"/>
        </w:trPr>
        <w:tc>
          <w:tcPr>
            <w:tcW w:w="10080" w:type="dxa"/>
            <w:shd w:val="clear" w:color="auto" w:fill="F3F3F3"/>
          </w:tcPr>
          <w:p w14:paraId="14EEDEB4" w14:textId="77777777" w:rsidR="00C3652E" w:rsidRPr="00D06352" w:rsidRDefault="00C3652E" w:rsidP="001B58F7">
            <w:pPr>
              <w:spacing w:before="40"/>
              <w:rPr>
                <w:rFonts w:asciiTheme="minorHAnsi" w:hAnsiTheme="minorHAnsi" w:cs="Arial"/>
                <w:i/>
              </w:rPr>
            </w:pPr>
            <w:r w:rsidRPr="00D06352">
              <w:rPr>
                <w:rFonts w:asciiTheme="minorHAnsi" w:hAnsiTheme="minorHAnsi" w:cs="Arial"/>
                <w:b/>
                <w:color w:val="0000FF"/>
              </w:rPr>
              <w:t>Extensibility:</w:t>
            </w:r>
            <w:r w:rsidRPr="00D06352">
              <w:rPr>
                <w:rFonts w:asciiTheme="minorHAnsi" w:hAnsiTheme="minorHAnsi" w:cs="Arial"/>
                <w:i/>
              </w:rPr>
              <w:t xml:space="preserve">  Provide for change while minimizing impact to existing system functions.</w:t>
            </w:r>
          </w:p>
        </w:tc>
      </w:tr>
      <w:tr w:rsidR="00C3652E" w:rsidRPr="00D06352" w14:paraId="29ABC925" w14:textId="77777777" w:rsidTr="001B58F7">
        <w:trPr>
          <w:trHeight w:val="418"/>
        </w:trPr>
        <w:tc>
          <w:tcPr>
            <w:tcW w:w="10080" w:type="dxa"/>
            <w:tcBorders>
              <w:bottom w:val="single" w:sz="4" w:space="0" w:color="auto"/>
            </w:tcBorders>
          </w:tcPr>
          <w:p w14:paraId="10F888FB" w14:textId="647129AF" w:rsidR="00C3652E" w:rsidRPr="00D06352" w:rsidRDefault="007F6BFA" w:rsidP="00792256">
            <w:pPr>
              <w:pStyle w:val="CovFormText"/>
              <w:spacing w:before="0"/>
              <w:rPr>
                <w:rFonts w:asciiTheme="minorHAnsi" w:hAnsiTheme="minorHAnsi" w:cs="Arial"/>
                <w:noProof w:val="0"/>
                <w:sz w:val="24"/>
              </w:rPr>
            </w:pPr>
            <w:r w:rsidRPr="00D06352">
              <w:rPr>
                <w:rFonts w:asciiTheme="minorHAnsi" w:hAnsiTheme="minorHAnsi" w:cs="Arial"/>
                <w:noProof w:val="0"/>
                <w:sz w:val="24"/>
              </w:rPr>
              <w:t>N/A – Remains the same for the existing system.</w:t>
            </w:r>
          </w:p>
        </w:tc>
      </w:tr>
      <w:tr w:rsidR="00C3652E" w:rsidRPr="00D06352" w14:paraId="2C974E83" w14:textId="77777777" w:rsidTr="001B58F7">
        <w:trPr>
          <w:trHeight w:val="418"/>
        </w:trPr>
        <w:tc>
          <w:tcPr>
            <w:tcW w:w="10080" w:type="dxa"/>
            <w:shd w:val="clear" w:color="auto" w:fill="F3F3F3"/>
          </w:tcPr>
          <w:p w14:paraId="3E50609D" w14:textId="77777777" w:rsidR="00C3652E" w:rsidRPr="00D06352" w:rsidRDefault="00C3652E" w:rsidP="001B58F7">
            <w:pPr>
              <w:pStyle w:val="CovFormText"/>
              <w:spacing w:before="0"/>
              <w:rPr>
                <w:rFonts w:asciiTheme="minorHAnsi" w:hAnsiTheme="minorHAnsi" w:cs="Arial"/>
                <w:b/>
                <w:noProof w:val="0"/>
                <w:color w:val="0000FF"/>
                <w:sz w:val="24"/>
              </w:rPr>
            </w:pPr>
            <w:r w:rsidRPr="00D06352">
              <w:rPr>
                <w:rFonts w:asciiTheme="minorHAnsi" w:hAnsiTheme="minorHAnsi" w:cs="Arial"/>
                <w:b/>
                <w:noProof w:val="0"/>
                <w:color w:val="0000FF"/>
                <w:sz w:val="24"/>
              </w:rPr>
              <w:t xml:space="preserve">Portability:  </w:t>
            </w:r>
            <w:r w:rsidRPr="00D06352">
              <w:rPr>
                <w:rFonts w:asciiTheme="minorHAnsi" w:hAnsiTheme="minorHAnsi" w:cs="Arial"/>
                <w:i/>
                <w:noProof w:val="0"/>
                <w:sz w:val="24"/>
              </w:rPr>
              <w:t>Readily transportable.</w:t>
            </w:r>
          </w:p>
        </w:tc>
      </w:tr>
      <w:tr w:rsidR="00C3652E" w:rsidRPr="00D06352" w14:paraId="30B184E1" w14:textId="77777777" w:rsidTr="001B58F7">
        <w:trPr>
          <w:trHeight w:val="418"/>
        </w:trPr>
        <w:tc>
          <w:tcPr>
            <w:tcW w:w="10080" w:type="dxa"/>
            <w:tcBorders>
              <w:bottom w:val="single" w:sz="4" w:space="0" w:color="auto"/>
            </w:tcBorders>
          </w:tcPr>
          <w:p w14:paraId="30AB24DA" w14:textId="09B61510" w:rsidR="00C3652E" w:rsidRPr="00D06352" w:rsidRDefault="007F6BFA" w:rsidP="00792256">
            <w:pPr>
              <w:pStyle w:val="CovFormText"/>
              <w:spacing w:before="0"/>
              <w:rPr>
                <w:rFonts w:asciiTheme="minorHAnsi" w:hAnsiTheme="minorHAnsi" w:cs="Arial"/>
                <w:noProof w:val="0"/>
                <w:sz w:val="24"/>
              </w:rPr>
            </w:pPr>
            <w:r w:rsidRPr="00D06352">
              <w:rPr>
                <w:rFonts w:asciiTheme="minorHAnsi" w:hAnsiTheme="minorHAnsi" w:cs="Arial"/>
                <w:noProof w:val="0"/>
                <w:sz w:val="24"/>
              </w:rPr>
              <w:t>N/A – Remains the same for the existing system.</w:t>
            </w:r>
          </w:p>
        </w:tc>
      </w:tr>
      <w:tr w:rsidR="00C3652E" w:rsidRPr="00D06352" w14:paraId="29FB155B" w14:textId="77777777" w:rsidTr="001B58F7">
        <w:trPr>
          <w:trHeight w:val="418"/>
        </w:trPr>
        <w:tc>
          <w:tcPr>
            <w:tcW w:w="10080" w:type="dxa"/>
            <w:shd w:val="clear" w:color="auto" w:fill="F3F3F3"/>
          </w:tcPr>
          <w:p w14:paraId="254382BB" w14:textId="77777777" w:rsidR="00C3652E" w:rsidRPr="00D06352" w:rsidRDefault="00C3652E" w:rsidP="001B58F7">
            <w:pPr>
              <w:pStyle w:val="CovFormText"/>
              <w:spacing w:before="0"/>
              <w:rPr>
                <w:rFonts w:asciiTheme="minorHAnsi" w:hAnsiTheme="minorHAnsi" w:cs="Arial"/>
                <w:b/>
                <w:noProof w:val="0"/>
                <w:color w:val="0000FF"/>
                <w:sz w:val="24"/>
              </w:rPr>
            </w:pPr>
            <w:r w:rsidRPr="00D06352">
              <w:rPr>
                <w:rFonts w:asciiTheme="minorHAnsi" w:hAnsiTheme="minorHAnsi" w:cs="Arial"/>
                <w:b/>
                <w:noProof w:val="0"/>
                <w:color w:val="0000FF"/>
                <w:sz w:val="24"/>
              </w:rPr>
              <w:t xml:space="preserve">Failover/Redundancy:  </w:t>
            </w:r>
          </w:p>
        </w:tc>
      </w:tr>
      <w:tr w:rsidR="00C3652E" w:rsidRPr="00D06352" w14:paraId="17D2F082" w14:textId="77777777" w:rsidTr="001B58F7">
        <w:trPr>
          <w:trHeight w:val="418"/>
        </w:trPr>
        <w:tc>
          <w:tcPr>
            <w:tcW w:w="10080" w:type="dxa"/>
          </w:tcPr>
          <w:p w14:paraId="5C828FC9" w14:textId="6BB1B1C3" w:rsidR="00C3652E" w:rsidRPr="00D06352" w:rsidRDefault="007F6BFA" w:rsidP="00792256">
            <w:pPr>
              <w:pStyle w:val="CovFormText"/>
              <w:spacing w:before="0"/>
              <w:rPr>
                <w:rFonts w:asciiTheme="minorHAnsi" w:hAnsiTheme="minorHAnsi" w:cs="Arial"/>
                <w:noProof w:val="0"/>
                <w:sz w:val="24"/>
              </w:rPr>
            </w:pPr>
            <w:r w:rsidRPr="00D06352">
              <w:rPr>
                <w:rFonts w:asciiTheme="minorHAnsi" w:hAnsiTheme="minorHAnsi" w:cs="Arial"/>
                <w:noProof w:val="0"/>
                <w:sz w:val="24"/>
              </w:rPr>
              <w:t>N/A – Remains the same for the existing system.</w:t>
            </w:r>
          </w:p>
        </w:tc>
      </w:tr>
    </w:tbl>
    <w:p w14:paraId="59262917" w14:textId="77777777" w:rsidR="00057699" w:rsidRPr="00D06352" w:rsidRDefault="00057699">
      <w:pPr>
        <w:rPr>
          <w:rFonts w:asciiTheme="minorHAnsi" w:hAnsiTheme="minorHAnsi"/>
        </w:rPr>
      </w:pP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C3652E" w:rsidRPr="00D06352" w14:paraId="04CE9C0A" w14:textId="77777777" w:rsidTr="001B58F7">
        <w:trPr>
          <w:trHeight w:val="418"/>
        </w:trPr>
        <w:tc>
          <w:tcPr>
            <w:tcW w:w="10080" w:type="dxa"/>
            <w:shd w:val="solid" w:color="800000" w:fill="800000"/>
            <w:vAlign w:val="center"/>
          </w:tcPr>
          <w:p w14:paraId="5953F443" w14:textId="77777777" w:rsidR="00C3652E" w:rsidRPr="00D06352" w:rsidRDefault="00C3652E" w:rsidP="006B7B56">
            <w:pPr>
              <w:pStyle w:val="Heading3"/>
              <w:numPr>
                <w:ilvl w:val="0"/>
                <w:numId w:val="2"/>
              </w:numPr>
              <w:tabs>
                <w:tab w:val="center" w:pos="522"/>
              </w:tabs>
              <w:spacing w:before="0"/>
              <w:ind w:right="724"/>
              <w:rPr>
                <w:rFonts w:asciiTheme="minorHAnsi" w:hAnsiTheme="minorHAnsi" w:cs="Arial"/>
                <w:sz w:val="24"/>
              </w:rPr>
            </w:pPr>
            <w:bookmarkStart w:id="165" w:name="_Toc16003009"/>
            <w:r w:rsidRPr="00D06352">
              <w:rPr>
                <w:rFonts w:asciiTheme="minorHAnsi" w:hAnsiTheme="minorHAnsi" w:cs="Arial"/>
                <w:sz w:val="24"/>
              </w:rPr>
              <w:t>System Configuration</w:t>
            </w:r>
            <w:bookmarkEnd w:id="165"/>
            <w:r w:rsidRPr="00D06352">
              <w:rPr>
                <w:rFonts w:asciiTheme="minorHAnsi" w:hAnsiTheme="minorHAnsi" w:cs="Arial"/>
                <w:sz w:val="24"/>
              </w:rPr>
              <w:tab/>
            </w:r>
          </w:p>
        </w:tc>
      </w:tr>
      <w:tr w:rsidR="00C3652E" w:rsidRPr="00D06352" w14:paraId="3DBD0C04" w14:textId="77777777" w:rsidTr="001B58F7">
        <w:trPr>
          <w:trHeight w:val="418"/>
        </w:trPr>
        <w:tc>
          <w:tcPr>
            <w:tcW w:w="10080" w:type="dxa"/>
            <w:shd w:val="clear" w:color="auto" w:fill="D9D9D9"/>
            <w:vAlign w:val="center"/>
          </w:tcPr>
          <w:p w14:paraId="0544DC1E" w14:textId="77777777" w:rsidR="00C3652E" w:rsidRPr="00D06352" w:rsidRDefault="00C3652E" w:rsidP="001B58F7">
            <w:pPr>
              <w:rPr>
                <w:rFonts w:asciiTheme="minorHAnsi" w:hAnsiTheme="minorHAnsi" w:cs="Arial"/>
              </w:rPr>
            </w:pPr>
            <w:r w:rsidRPr="00D06352">
              <w:rPr>
                <w:rFonts w:asciiTheme="minorHAnsi" w:hAnsiTheme="minorHAnsi" w:cs="Arial"/>
                <w:i/>
              </w:rPr>
              <w:t>Type in a response to each item in the space immediately below it.</w:t>
            </w:r>
          </w:p>
        </w:tc>
      </w:tr>
      <w:tr w:rsidR="00C3652E" w:rsidRPr="00D06352" w14:paraId="6EFAEF09" w14:textId="77777777" w:rsidTr="001B58F7">
        <w:trPr>
          <w:trHeight w:val="418"/>
        </w:trPr>
        <w:tc>
          <w:tcPr>
            <w:tcW w:w="10080" w:type="dxa"/>
          </w:tcPr>
          <w:p w14:paraId="1882DA3C" w14:textId="77777777" w:rsidR="00C3652E" w:rsidRPr="00D06352" w:rsidRDefault="00C3652E" w:rsidP="001B58F7">
            <w:pPr>
              <w:spacing w:before="40"/>
              <w:rPr>
                <w:rFonts w:asciiTheme="minorHAnsi" w:hAnsiTheme="minorHAnsi" w:cs="Arial"/>
                <w:i/>
              </w:rPr>
            </w:pPr>
            <w:r w:rsidRPr="00D06352">
              <w:rPr>
                <w:rFonts w:asciiTheme="minorHAnsi" w:hAnsiTheme="minorHAnsi" w:cs="Arial"/>
                <w:b/>
                <w:color w:val="0000FF"/>
              </w:rPr>
              <w:t>Hardware configuration:</w:t>
            </w:r>
            <w:r w:rsidRPr="00D06352">
              <w:rPr>
                <w:rFonts w:asciiTheme="minorHAnsi" w:hAnsiTheme="minorHAnsi" w:cs="Arial"/>
                <w:i/>
              </w:rPr>
              <w:t xml:space="preserve">  Describe Hardware Configuration and/or Development, Testing &amp; Production Details</w:t>
            </w:r>
          </w:p>
        </w:tc>
      </w:tr>
      <w:tr w:rsidR="00C3652E" w:rsidRPr="00D06352" w14:paraId="23246BAD" w14:textId="77777777" w:rsidTr="001B58F7">
        <w:trPr>
          <w:trHeight w:val="418"/>
        </w:trPr>
        <w:tc>
          <w:tcPr>
            <w:tcW w:w="10080" w:type="dxa"/>
          </w:tcPr>
          <w:p w14:paraId="43049DBE" w14:textId="79869375" w:rsidR="00C3652E" w:rsidRPr="00D06352" w:rsidRDefault="007F6BFA" w:rsidP="00C40EFA">
            <w:pPr>
              <w:pStyle w:val="CovFormText"/>
              <w:spacing w:before="0"/>
              <w:rPr>
                <w:rFonts w:asciiTheme="minorHAnsi" w:hAnsiTheme="minorHAnsi" w:cs="Arial"/>
                <w:noProof w:val="0"/>
                <w:sz w:val="24"/>
              </w:rPr>
            </w:pPr>
            <w:r w:rsidRPr="00D06352">
              <w:rPr>
                <w:rFonts w:asciiTheme="minorHAnsi" w:hAnsiTheme="minorHAnsi" w:cs="Arial"/>
                <w:noProof w:val="0"/>
                <w:sz w:val="24"/>
              </w:rPr>
              <w:t>N/A – Remains the same for the existing system.</w:t>
            </w:r>
          </w:p>
        </w:tc>
      </w:tr>
      <w:tr w:rsidR="00C3652E" w:rsidRPr="00D06352" w14:paraId="041F1D54" w14:textId="77777777" w:rsidTr="001B58F7">
        <w:trPr>
          <w:trHeight w:val="418"/>
        </w:trPr>
        <w:tc>
          <w:tcPr>
            <w:tcW w:w="10080" w:type="dxa"/>
          </w:tcPr>
          <w:p w14:paraId="474383AB" w14:textId="77777777" w:rsidR="00C3652E" w:rsidRPr="00D06352" w:rsidRDefault="00C3652E" w:rsidP="001B58F7">
            <w:pPr>
              <w:spacing w:before="40"/>
              <w:rPr>
                <w:rFonts w:asciiTheme="minorHAnsi" w:hAnsiTheme="minorHAnsi" w:cs="Arial"/>
                <w:i/>
              </w:rPr>
            </w:pPr>
            <w:r w:rsidRPr="00D06352">
              <w:rPr>
                <w:rFonts w:asciiTheme="minorHAnsi" w:hAnsiTheme="minorHAnsi" w:cs="Arial"/>
                <w:b/>
                <w:color w:val="0000FF"/>
              </w:rPr>
              <w:t>Software configuration:</w:t>
            </w:r>
            <w:r w:rsidRPr="00D06352">
              <w:rPr>
                <w:rFonts w:asciiTheme="minorHAnsi" w:hAnsiTheme="minorHAnsi" w:cs="Arial"/>
                <w:i/>
              </w:rPr>
              <w:t xml:space="preserve">  Describe Software Configuration and/or Development, Testing &amp; Production Details</w:t>
            </w:r>
          </w:p>
        </w:tc>
      </w:tr>
      <w:tr w:rsidR="00C3652E" w:rsidRPr="00D06352" w14:paraId="52FA71DC" w14:textId="77777777" w:rsidTr="001B58F7">
        <w:trPr>
          <w:trHeight w:val="418"/>
        </w:trPr>
        <w:tc>
          <w:tcPr>
            <w:tcW w:w="10080" w:type="dxa"/>
          </w:tcPr>
          <w:p w14:paraId="0AAABBFC" w14:textId="5DB62C9C" w:rsidR="00C3652E" w:rsidRPr="00D06352" w:rsidRDefault="003F2DBC" w:rsidP="000243BE">
            <w:pPr>
              <w:pStyle w:val="CovFormText"/>
              <w:spacing w:before="0"/>
              <w:rPr>
                <w:rFonts w:asciiTheme="minorHAnsi" w:hAnsiTheme="minorHAnsi" w:cs="Arial"/>
                <w:noProof w:val="0"/>
                <w:sz w:val="24"/>
              </w:rPr>
            </w:pPr>
            <w:r w:rsidRPr="00D06352">
              <w:rPr>
                <w:rFonts w:asciiTheme="minorHAnsi" w:hAnsiTheme="minorHAnsi" w:cs="Arial"/>
                <w:noProof w:val="0"/>
                <w:sz w:val="24"/>
              </w:rPr>
              <w:t xml:space="preserve">Visual Studio 2013 with .NET </w:t>
            </w:r>
            <w:r w:rsidR="000243BE" w:rsidRPr="00D06352">
              <w:rPr>
                <w:rFonts w:asciiTheme="minorHAnsi" w:hAnsiTheme="minorHAnsi" w:cs="Arial"/>
                <w:noProof w:val="0"/>
                <w:sz w:val="24"/>
              </w:rPr>
              <w:t>4.5.2</w:t>
            </w:r>
          </w:p>
        </w:tc>
      </w:tr>
    </w:tbl>
    <w:p w14:paraId="2F102B46" w14:textId="122D5101" w:rsidR="003D36CA" w:rsidRPr="00D06352" w:rsidRDefault="003D36CA" w:rsidP="003D36CA">
      <w:pPr>
        <w:ind w:left="180"/>
        <w:rPr>
          <w:rFonts w:asciiTheme="minorHAnsi" w:hAnsiTheme="minorHAnsi"/>
        </w:rPr>
      </w:pPr>
    </w:p>
    <w:tbl>
      <w:tblPr>
        <w:tblW w:w="1009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0"/>
        <w:gridCol w:w="2268"/>
        <w:gridCol w:w="3150"/>
        <w:gridCol w:w="1512"/>
        <w:gridCol w:w="18"/>
      </w:tblGrid>
      <w:tr w:rsidR="003D36CA" w:rsidRPr="00D06352" w14:paraId="5E8E2D89" w14:textId="77777777" w:rsidTr="00E24304">
        <w:trPr>
          <w:gridAfter w:val="1"/>
          <w:wAfter w:w="18" w:type="dxa"/>
          <w:trHeight w:val="418"/>
        </w:trPr>
        <w:tc>
          <w:tcPr>
            <w:tcW w:w="10080" w:type="dxa"/>
            <w:gridSpan w:val="4"/>
            <w:shd w:val="solid" w:color="800000" w:fill="800000"/>
            <w:vAlign w:val="center"/>
          </w:tcPr>
          <w:p w14:paraId="1A58DFCB" w14:textId="77777777" w:rsidR="003D36CA" w:rsidRPr="00D06352" w:rsidRDefault="003D36CA" w:rsidP="006B7B56">
            <w:pPr>
              <w:pStyle w:val="Heading3"/>
              <w:numPr>
                <w:ilvl w:val="0"/>
                <w:numId w:val="2"/>
              </w:numPr>
              <w:tabs>
                <w:tab w:val="center" w:pos="522"/>
              </w:tabs>
              <w:spacing w:before="0"/>
              <w:ind w:right="724"/>
              <w:rPr>
                <w:rFonts w:asciiTheme="minorHAnsi" w:hAnsiTheme="minorHAnsi" w:cs="Arial"/>
                <w:sz w:val="24"/>
              </w:rPr>
            </w:pPr>
            <w:bookmarkStart w:id="166" w:name="_Toc16003010"/>
            <w:r w:rsidRPr="00D06352">
              <w:rPr>
                <w:rFonts w:asciiTheme="minorHAnsi" w:hAnsiTheme="minorHAnsi" w:cs="Arial"/>
                <w:sz w:val="24"/>
              </w:rPr>
              <w:t>Contingency</w:t>
            </w:r>
            <w:bookmarkEnd w:id="166"/>
            <w:r w:rsidRPr="00D06352">
              <w:rPr>
                <w:rFonts w:asciiTheme="minorHAnsi" w:hAnsiTheme="minorHAnsi" w:cs="Arial"/>
                <w:sz w:val="24"/>
              </w:rPr>
              <w:tab/>
            </w:r>
          </w:p>
        </w:tc>
      </w:tr>
      <w:tr w:rsidR="003D36CA" w:rsidRPr="00D06352" w14:paraId="33C0F61E" w14:textId="77777777" w:rsidTr="00E24304">
        <w:trPr>
          <w:gridAfter w:val="1"/>
          <w:wAfter w:w="18" w:type="dxa"/>
          <w:trHeight w:val="418"/>
        </w:trPr>
        <w:tc>
          <w:tcPr>
            <w:tcW w:w="10080" w:type="dxa"/>
            <w:gridSpan w:val="4"/>
            <w:shd w:val="clear" w:color="auto" w:fill="F3F3F3"/>
            <w:vAlign w:val="center"/>
          </w:tcPr>
          <w:p w14:paraId="0F75C2DB" w14:textId="77777777" w:rsidR="003D36CA" w:rsidRPr="00D06352" w:rsidRDefault="003D36CA" w:rsidP="00940D6F">
            <w:pPr>
              <w:rPr>
                <w:rFonts w:asciiTheme="minorHAnsi" w:hAnsiTheme="minorHAnsi" w:cs="Arial"/>
                <w:i/>
              </w:rPr>
            </w:pPr>
            <w:r w:rsidRPr="00D06352">
              <w:rPr>
                <w:rFonts w:asciiTheme="minorHAnsi" w:hAnsiTheme="minorHAnsi" w:cs="Arial"/>
                <w:b/>
                <w:color w:val="0000FF"/>
              </w:rPr>
              <w:t xml:space="preserve">Contingency:  </w:t>
            </w:r>
            <w:r w:rsidRPr="00D06352">
              <w:rPr>
                <w:rFonts w:asciiTheme="minorHAnsi" w:hAnsiTheme="minorHAnsi" w:cs="Arial"/>
                <w:i/>
              </w:rPr>
              <w:t xml:space="preserve">List any open issues and possible contingencies to mitigate risk.  Update this section </w:t>
            </w:r>
            <w:r w:rsidRPr="00D06352">
              <w:rPr>
                <w:rFonts w:asciiTheme="minorHAnsi" w:hAnsiTheme="minorHAnsi" w:cs="Arial"/>
                <w:i/>
              </w:rPr>
              <w:lastRenderedPageBreak/>
              <w:t>when resolutions are identified.</w:t>
            </w:r>
          </w:p>
        </w:tc>
      </w:tr>
      <w:tr w:rsidR="003D36CA" w:rsidRPr="00D06352" w14:paraId="3822F6A6" w14:textId="77777777" w:rsidTr="00E24304">
        <w:trPr>
          <w:gridAfter w:val="1"/>
          <w:wAfter w:w="18" w:type="dxa"/>
          <w:trHeight w:val="418"/>
        </w:trPr>
        <w:tc>
          <w:tcPr>
            <w:tcW w:w="10080" w:type="dxa"/>
            <w:gridSpan w:val="4"/>
            <w:vAlign w:val="center"/>
          </w:tcPr>
          <w:p w14:paraId="26A236F4" w14:textId="3055C900" w:rsidR="003D36CA" w:rsidRPr="00D06352" w:rsidRDefault="007F6BFA" w:rsidP="00940D6F">
            <w:pPr>
              <w:pStyle w:val="CovFormText"/>
              <w:spacing w:before="0"/>
              <w:rPr>
                <w:rFonts w:asciiTheme="minorHAnsi" w:hAnsiTheme="minorHAnsi" w:cs="Arial"/>
                <w:noProof w:val="0"/>
                <w:sz w:val="24"/>
              </w:rPr>
            </w:pPr>
            <w:r w:rsidRPr="00D06352">
              <w:rPr>
                <w:rFonts w:asciiTheme="minorHAnsi" w:hAnsiTheme="minorHAnsi" w:cs="Arial"/>
                <w:noProof w:val="0"/>
                <w:sz w:val="24"/>
              </w:rPr>
              <w:lastRenderedPageBreak/>
              <w:t>N/A – Remains the same for the existing system.</w:t>
            </w:r>
          </w:p>
        </w:tc>
      </w:tr>
      <w:tr w:rsidR="003D36CA" w:rsidRPr="00D06352" w14:paraId="7DEAEDBE" w14:textId="77777777" w:rsidTr="00E243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cantSplit/>
          <w:trHeight w:val="418"/>
          <w:tblHeader/>
        </w:trPr>
        <w:tc>
          <w:tcPr>
            <w:tcW w:w="10098" w:type="dxa"/>
            <w:gridSpan w:val="5"/>
            <w:shd w:val="clear" w:color="auto" w:fill="800000"/>
            <w:vAlign w:val="center"/>
          </w:tcPr>
          <w:p w14:paraId="7BE79278" w14:textId="77777777" w:rsidR="003D36CA" w:rsidRPr="00D06352" w:rsidRDefault="003D36CA" w:rsidP="006B7B56">
            <w:pPr>
              <w:pStyle w:val="Heading3"/>
              <w:numPr>
                <w:ilvl w:val="0"/>
                <w:numId w:val="2"/>
              </w:numPr>
              <w:rPr>
                <w:rFonts w:asciiTheme="minorHAnsi" w:hAnsiTheme="minorHAnsi" w:cs="Arial"/>
                <w:sz w:val="24"/>
              </w:rPr>
            </w:pPr>
            <w:bookmarkStart w:id="167" w:name="_Toc16003011"/>
            <w:r w:rsidRPr="00D06352">
              <w:rPr>
                <w:rFonts w:asciiTheme="minorHAnsi" w:hAnsiTheme="minorHAnsi" w:cs="Arial"/>
                <w:sz w:val="24"/>
              </w:rPr>
              <w:t>Sign-off</w:t>
            </w:r>
            <w:bookmarkEnd w:id="167"/>
          </w:p>
        </w:tc>
      </w:tr>
      <w:tr w:rsidR="003D36CA" w:rsidRPr="00D06352" w14:paraId="7FEC8E19" w14:textId="77777777" w:rsidTr="00E243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cantSplit/>
          <w:trHeight w:val="418"/>
          <w:tblHeader/>
        </w:trPr>
        <w:tc>
          <w:tcPr>
            <w:tcW w:w="3150" w:type="dxa"/>
            <w:shd w:val="pct15" w:color="auto" w:fill="FFFFFF"/>
            <w:vAlign w:val="center"/>
          </w:tcPr>
          <w:p w14:paraId="38AF7E4C" w14:textId="77777777" w:rsidR="003D36CA" w:rsidRPr="00D06352" w:rsidRDefault="003D36CA" w:rsidP="00940D6F">
            <w:pPr>
              <w:pStyle w:val="Heading3"/>
              <w:ind w:left="180" w:hanging="180"/>
              <w:rPr>
                <w:rFonts w:asciiTheme="minorHAnsi" w:hAnsiTheme="minorHAnsi" w:cs="Arial"/>
                <w:color w:val="auto"/>
                <w:sz w:val="24"/>
              </w:rPr>
            </w:pPr>
          </w:p>
        </w:tc>
        <w:tc>
          <w:tcPr>
            <w:tcW w:w="2268" w:type="dxa"/>
            <w:shd w:val="pct15" w:color="auto" w:fill="FFFFFF"/>
            <w:vAlign w:val="center"/>
          </w:tcPr>
          <w:p w14:paraId="3F8CEF38" w14:textId="77777777" w:rsidR="003D36CA" w:rsidRPr="00D06352" w:rsidRDefault="003D36CA" w:rsidP="00560B80">
            <w:pPr>
              <w:pStyle w:val="NoSpacing"/>
              <w:rPr>
                <w:b/>
                <w:sz w:val="24"/>
                <w:szCs w:val="24"/>
              </w:rPr>
            </w:pPr>
            <w:bookmarkStart w:id="168" w:name="_Toc15663364"/>
            <w:r w:rsidRPr="00D06352">
              <w:rPr>
                <w:b/>
                <w:sz w:val="24"/>
                <w:szCs w:val="24"/>
              </w:rPr>
              <w:t>Name</w:t>
            </w:r>
            <w:bookmarkEnd w:id="168"/>
          </w:p>
        </w:tc>
        <w:tc>
          <w:tcPr>
            <w:tcW w:w="3150" w:type="dxa"/>
            <w:shd w:val="pct15" w:color="auto" w:fill="FFFFFF"/>
            <w:vAlign w:val="center"/>
          </w:tcPr>
          <w:p w14:paraId="1CC2075F" w14:textId="77777777" w:rsidR="003D36CA" w:rsidRPr="00D06352" w:rsidRDefault="003D36CA" w:rsidP="00560B80">
            <w:pPr>
              <w:pStyle w:val="NoSpacing"/>
              <w:rPr>
                <w:b/>
                <w:sz w:val="24"/>
                <w:szCs w:val="24"/>
              </w:rPr>
            </w:pPr>
            <w:bookmarkStart w:id="169" w:name="_Toc15663365"/>
            <w:r w:rsidRPr="00D06352">
              <w:rPr>
                <w:b/>
                <w:sz w:val="24"/>
                <w:szCs w:val="24"/>
              </w:rPr>
              <w:t>Signature</w:t>
            </w:r>
            <w:bookmarkEnd w:id="169"/>
          </w:p>
        </w:tc>
        <w:tc>
          <w:tcPr>
            <w:tcW w:w="1530" w:type="dxa"/>
            <w:gridSpan w:val="2"/>
            <w:shd w:val="pct15" w:color="auto" w:fill="FFFFFF"/>
            <w:vAlign w:val="center"/>
          </w:tcPr>
          <w:p w14:paraId="5AA17AB0" w14:textId="77777777" w:rsidR="003D36CA" w:rsidRPr="00D06352" w:rsidRDefault="003D36CA" w:rsidP="00560B80">
            <w:pPr>
              <w:pStyle w:val="NoSpacing"/>
              <w:rPr>
                <w:b/>
                <w:sz w:val="24"/>
                <w:szCs w:val="24"/>
              </w:rPr>
            </w:pPr>
            <w:bookmarkStart w:id="170" w:name="_Toc15663366"/>
            <w:r w:rsidRPr="00D06352">
              <w:rPr>
                <w:b/>
                <w:sz w:val="24"/>
                <w:szCs w:val="24"/>
              </w:rPr>
              <w:t>Date</w:t>
            </w:r>
            <w:bookmarkEnd w:id="170"/>
          </w:p>
        </w:tc>
      </w:tr>
      <w:tr w:rsidR="003D36CA" w:rsidRPr="00D06352" w14:paraId="51EFEA89" w14:textId="77777777" w:rsidTr="00E243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cantSplit/>
          <w:trHeight w:val="418"/>
        </w:trPr>
        <w:tc>
          <w:tcPr>
            <w:tcW w:w="3150" w:type="dxa"/>
            <w:shd w:val="pct5" w:color="auto" w:fill="FFFFFF"/>
            <w:vAlign w:val="center"/>
          </w:tcPr>
          <w:p w14:paraId="31143EF5" w14:textId="77777777" w:rsidR="003D36CA" w:rsidRPr="00D06352" w:rsidRDefault="003D36CA" w:rsidP="00560B80">
            <w:pPr>
              <w:pStyle w:val="NoSpacing"/>
              <w:rPr>
                <w:b/>
                <w:sz w:val="24"/>
                <w:szCs w:val="24"/>
              </w:rPr>
            </w:pPr>
            <w:bookmarkStart w:id="171" w:name="_Toc15663367"/>
            <w:r w:rsidRPr="00D06352">
              <w:rPr>
                <w:b/>
                <w:sz w:val="24"/>
                <w:szCs w:val="24"/>
              </w:rPr>
              <w:t>I.T. Business Analyst group</w:t>
            </w:r>
            <w:bookmarkEnd w:id="171"/>
          </w:p>
        </w:tc>
        <w:tc>
          <w:tcPr>
            <w:tcW w:w="2268" w:type="dxa"/>
            <w:vAlign w:val="center"/>
          </w:tcPr>
          <w:p w14:paraId="70C009CE" w14:textId="77777777" w:rsidR="003D36CA" w:rsidRPr="00D06352" w:rsidRDefault="003D36CA" w:rsidP="00940D6F">
            <w:pPr>
              <w:pStyle w:val="CovFormText"/>
              <w:rPr>
                <w:rFonts w:asciiTheme="minorHAnsi" w:hAnsiTheme="minorHAnsi" w:cs="Arial"/>
                <w:sz w:val="24"/>
              </w:rPr>
            </w:pPr>
          </w:p>
        </w:tc>
        <w:tc>
          <w:tcPr>
            <w:tcW w:w="3150" w:type="dxa"/>
            <w:vAlign w:val="center"/>
          </w:tcPr>
          <w:p w14:paraId="124504A5" w14:textId="77777777" w:rsidR="003D36CA" w:rsidRPr="00D06352" w:rsidRDefault="003D36CA" w:rsidP="00940D6F">
            <w:pPr>
              <w:pStyle w:val="CovFormText"/>
              <w:rPr>
                <w:rFonts w:asciiTheme="minorHAnsi" w:hAnsiTheme="minorHAnsi" w:cs="Arial"/>
                <w:sz w:val="24"/>
              </w:rPr>
            </w:pPr>
          </w:p>
        </w:tc>
        <w:tc>
          <w:tcPr>
            <w:tcW w:w="1530" w:type="dxa"/>
            <w:gridSpan w:val="2"/>
            <w:vAlign w:val="center"/>
          </w:tcPr>
          <w:p w14:paraId="7CCFFB7D" w14:textId="77777777" w:rsidR="003D36CA" w:rsidRPr="00D06352" w:rsidRDefault="003D36CA" w:rsidP="00940D6F">
            <w:pPr>
              <w:pStyle w:val="CovFormText"/>
              <w:rPr>
                <w:rFonts w:asciiTheme="minorHAnsi" w:hAnsiTheme="minorHAnsi" w:cs="Arial"/>
                <w:sz w:val="24"/>
              </w:rPr>
            </w:pPr>
          </w:p>
        </w:tc>
      </w:tr>
      <w:tr w:rsidR="003D36CA" w:rsidRPr="00D06352" w14:paraId="74161150" w14:textId="77777777" w:rsidTr="00E243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cantSplit/>
          <w:trHeight w:val="418"/>
        </w:trPr>
        <w:tc>
          <w:tcPr>
            <w:tcW w:w="3150" w:type="dxa"/>
            <w:shd w:val="pct5" w:color="auto" w:fill="FFFFFF"/>
            <w:vAlign w:val="center"/>
          </w:tcPr>
          <w:p w14:paraId="7C057AD5" w14:textId="77777777" w:rsidR="003D36CA" w:rsidRPr="00D06352" w:rsidRDefault="003D36CA" w:rsidP="00560B80">
            <w:pPr>
              <w:pStyle w:val="NoSpacing"/>
              <w:rPr>
                <w:b/>
                <w:sz w:val="24"/>
                <w:szCs w:val="24"/>
              </w:rPr>
            </w:pPr>
            <w:bookmarkStart w:id="172" w:name="_Toc15663368"/>
            <w:r w:rsidRPr="00D06352">
              <w:rPr>
                <w:b/>
                <w:sz w:val="24"/>
                <w:szCs w:val="24"/>
              </w:rPr>
              <w:t>I.T. Deployment group</w:t>
            </w:r>
            <w:bookmarkEnd w:id="172"/>
          </w:p>
        </w:tc>
        <w:tc>
          <w:tcPr>
            <w:tcW w:w="2268" w:type="dxa"/>
            <w:vAlign w:val="center"/>
          </w:tcPr>
          <w:p w14:paraId="79464140" w14:textId="77777777" w:rsidR="003D36CA" w:rsidRPr="00D06352" w:rsidRDefault="003D36CA" w:rsidP="00940D6F">
            <w:pPr>
              <w:pStyle w:val="CovFormText"/>
              <w:rPr>
                <w:rFonts w:asciiTheme="minorHAnsi" w:hAnsiTheme="minorHAnsi" w:cs="Arial"/>
                <w:sz w:val="24"/>
              </w:rPr>
            </w:pPr>
          </w:p>
        </w:tc>
        <w:tc>
          <w:tcPr>
            <w:tcW w:w="3150" w:type="dxa"/>
            <w:vAlign w:val="center"/>
          </w:tcPr>
          <w:p w14:paraId="17422877" w14:textId="77777777" w:rsidR="003D36CA" w:rsidRPr="00D06352" w:rsidRDefault="003D36CA" w:rsidP="00940D6F">
            <w:pPr>
              <w:pStyle w:val="CovFormText"/>
              <w:rPr>
                <w:rFonts w:asciiTheme="minorHAnsi" w:hAnsiTheme="minorHAnsi" w:cs="Arial"/>
                <w:sz w:val="24"/>
              </w:rPr>
            </w:pPr>
          </w:p>
        </w:tc>
        <w:tc>
          <w:tcPr>
            <w:tcW w:w="1530" w:type="dxa"/>
            <w:gridSpan w:val="2"/>
            <w:vAlign w:val="center"/>
          </w:tcPr>
          <w:p w14:paraId="60172C94" w14:textId="77777777" w:rsidR="003D36CA" w:rsidRPr="00D06352" w:rsidRDefault="003D36CA" w:rsidP="00940D6F">
            <w:pPr>
              <w:pStyle w:val="CovFormText"/>
              <w:rPr>
                <w:rFonts w:asciiTheme="minorHAnsi" w:hAnsiTheme="minorHAnsi" w:cs="Arial"/>
                <w:sz w:val="24"/>
              </w:rPr>
            </w:pPr>
          </w:p>
        </w:tc>
      </w:tr>
      <w:tr w:rsidR="003D36CA" w:rsidRPr="00D06352" w14:paraId="13234396" w14:textId="77777777" w:rsidTr="00E243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cantSplit/>
          <w:trHeight w:val="418"/>
        </w:trPr>
        <w:tc>
          <w:tcPr>
            <w:tcW w:w="3150" w:type="dxa"/>
            <w:shd w:val="pct5" w:color="auto" w:fill="FFFFFF"/>
            <w:vAlign w:val="center"/>
          </w:tcPr>
          <w:p w14:paraId="0DA32B51" w14:textId="77777777" w:rsidR="003D36CA" w:rsidRPr="00D06352" w:rsidRDefault="003D36CA" w:rsidP="00560B80">
            <w:pPr>
              <w:pStyle w:val="NoSpacing"/>
              <w:rPr>
                <w:b/>
                <w:sz w:val="24"/>
                <w:szCs w:val="24"/>
              </w:rPr>
            </w:pPr>
            <w:bookmarkStart w:id="173" w:name="_Toc15663369"/>
            <w:r w:rsidRPr="00D06352">
              <w:rPr>
                <w:b/>
                <w:sz w:val="24"/>
                <w:szCs w:val="24"/>
              </w:rPr>
              <w:t>I.T. Architecture group</w:t>
            </w:r>
            <w:bookmarkEnd w:id="173"/>
          </w:p>
        </w:tc>
        <w:tc>
          <w:tcPr>
            <w:tcW w:w="2268" w:type="dxa"/>
            <w:vAlign w:val="center"/>
          </w:tcPr>
          <w:p w14:paraId="47C182A4" w14:textId="77777777" w:rsidR="003D36CA" w:rsidRPr="00D06352" w:rsidRDefault="003D36CA" w:rsidP="00940D6F">
            <w:pPr>
              <w:pStyle w:val="CovFormText"/>
              <w:rPr>
                <w:rFonts w:asciiTheme="minorHAnsi" w:hAnsiTheme="minorHAnsi" w:cs="Arial"/>
                <w:sz w:val="24"/>
              </w:rPr>
            </w:pPr>
          </w:p>
        </w:tc>
        <w:tc>
          <w:tcPr>
            <w:tcW w:w="3150" w:type="dxa"/>
            <w:vAlign w:val="center"/>
          </w:tcPr>
          <w:p w14:paraId="65BD9A9A" w14:textId="77777777" w:rsidR="003D36CA" w:rsidRPr="00D06352" w:rsidRDefault="003D36CA" w:rsidP="00940D6F">
            <w:pPr>
              <w:pStyle w:val="CovFormText"/>
              <w:rPr>
                <w:rFonts w:asciiTheme="minorHAnsi" w:hAnsiTheme="minorHAnsi" w:cs="Arial"/>
                <w:sz w:val="24"/>
              </w:rPr>
            </w:pPr>
          </w:p>
        </w:tc>
        <w:tc>
          <w:tcPr>
            <w:tcW w:w="1530" w:type="dxa"/>
            <w:gridSpan w:val="2"/>
            <w:vAlign w:val="center"/>
          </w:tcPr>
          <w:p w14:paraId="35E0FBA9" w14:textId="77777777" w:rsidR="003D36CA" w:rsidRPr="00D06352" w:rsidRDefault="003D36CA" w:rsidP="00940D6F">
            <w:pPr>
              <w:pStyle w:val="CovFormText"/>
              <w:rPr>
                <w:rFonts w:asciiTheme="minorHAnsi" w:hAnsiTheme="minorHAnsi" w:cs="Arial"/>
                <w:sz w:val="24"/>
              </w:rPr>
            </w:pPr>
          </w:p>
        </w:tc>
      </w:tr>
      <w:tr w:rsidR="003D36CA" w:rsidRPr="00D06352" w14:paraId="6E306C54" w14:textId="77777777" w:rsidTr="00E243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cantSplit/>
          <w:trHeight w:val="418"/>
        </w:trPr>
        <w:tc>
          <w:tcPr>
            <w:tcW w:w="3150" w:type="dxa"/>
            <w:shd w:val="pct5" w:color="auto" w:fill="FFFFFF"/>
            <w:vAlign w:val="center"/>
          </w:tcPr>
          <w:p w14:paraId="4AE48604" w14:textId="77777777" w:rsidR="003D36CA" w:rsidRPr="00D06352" w:rsidRDefault="003D36CA" w:rsidP="00560B80">
            <w:pPr>
              <w:pStyle w:val="NoSpacing"/>
              <w:rPr>
                <w:b/>
                <w:sz w:val="24"/>
                <w:szCs w:val="24"/>
              </w:rPr>
            </w:pPr>
            <w:bookmarkStart w:id="174" w:name="_Toc15663370"/>
            <w:r w:rsidRPr="00D06352">
              <w:rPr>
                <w:b/>
                <w:sz w:val="24"/>
                <w:szCs w:val="24"/>
              </w:rPr>
              <w:t>I.T. Application Support manager</w:t>
            </w:r>
            <w:bookmarkEnd w:id="174"/>
          </w:p>
        </w:tc>
        <w:tc>
          <w:tcPr>
            <w:tcW w:w="2268" w:type="dxa"/>
            <w:vAlign w:val="center"/>
          </w:tcPr>
          <w:p w14:paraId="3BF62DF5" w14:textId="77777777" w:rsidR="003D36CA" w:rsidRPr="00D06352" w:rsidRDefault="003D36CA" w:rsidP="00940D6F">
            <w:pPr>
              <w:pStyle w:val="CovFormText"/>
              <w:rPr>
                <w:rFonts w:asciiTheme="minorHAnsi" w:hAnsiTheme="minorHAnsi" w:cs="Arial"/>
                <w:sz w:val="24"/>
              </w:rPr>
            </w:pPr>
          </w:p>
        </w:tc>
        <w:tc>
          <w:tcPr>
            <w:tcW w:w="3150" w:type="dxa"/>
            <w:vAlign w:val="center"/>
          </w:tcPr>
          <w:p w14:paraId="6E4DD60F" w14:textId="77777777" w:rsidR="003D36CA" w:rsidRPr="00D06352" w:rsidRDefault="003D36CA" w:rsidP="00940D6F">
            <w:pPr>
              <w:pStyle w:val="CovFormText"/>
              <w:rPr>
                <w:rFonts w:asciiTheme="minorHAnsi" w:hAnsiTheme="minorHAnsi" w:cs="Arial"/>
                <w:sz w:val="24"/>
              </w:rPr>
            </w:pPr>
          </w:p>
        </w:tc>
        <w:tc>
          <w:tcPr>
            <w:tcW w:w="1530" w:type="dxa"/>
            <w:gridSpan w:val="2"/>
            <w:vAlign w:val="center"/>
          </w:tcPr>
          <w:p w14:paraId="3B19F749" w14:textId="77777777" w:rsidR="003D36CA" w:rsidRPr="00D06352" w:rsidRDefault="003D36CA" w:rsidP="00940D6F">
            <w:pPr>
              <w:pStyle w:val="CovFormText"/>
              <w:rPr>
                <w:rFonts w:asciiTheme="minorHAnsi" w:hAnsiTheme="minorHAnsi" w:cs="Arial"/>
                <w:sz w:val="24"/>
              </w:rPr>
            </w:pPr>
          </w:p>
        </w:tc>
      </w:tr>
      <w:tr w:rsidR="003D36CA" w:rsidRPr="00D06352" w14:paraId="0D53B06E" w14:textId="77777777" w:rsidTr="00E243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cantSplit/>
          <w:trHeight w:val="418"/>
        </w:trPr>
        <w:tc>
          <w:tcPr>
            <w:tcW w:w="3150" w:type="dxa"/>
            <w:shd w:val="pct5" w:color="auto" w:fill="FFFFFF"/>
            <w:vAlign w:val="center"/>
          </w:tcPr>
          <w:p w14:paraId="52B8D74A" w14:textId="77777777" w:rsidR="003D36CA" w:rsidRPr="00D06352" w:rsidRDefault="003D36CA" w:rsidP="00560B80">
            <w:pPr>
              <w:pStyle w:val="NoSpacing"/>
              <w:rPr>
                <w:b/>
                <w:sz w:val="24"/>
                <w:szCs w:val="24"/>
              </w:rPr>
            </w:pPr>
            <w:bookmarkStart w:id="175" w:name="_Toc15663371"/>
            <w:r w:rsidRPr="00D06352">
              <w:rPr>
                <w:b/>
                <w:sz w:val="24"/>
                <w:szCs w:val="24"/>
              </w:rPr>
              <w:t>I.T. Project Services manager</w:t>
            </w:r>
            <w:bookmarkEnd w:id="175"/>
          </w:p>
        </w:tc>
        <w:tc>
          <w:tcPr>
            <w:tcW w:w="2268" w:type="dxa"/>
            <w:vAlign w:val="center"/>
          </w:tcPr>
          <w:p w14:paraId="182806A1" w14:textId="77777777" w:rsidR="003D36CA" w:rsidRPr="00D06352" w:rsidRDefault="003D36CA" w:rsidP="00940D6F">
            <w:pPr>
              <w:pStyle w:val="CovFormText"/>
              <w:rPr>
                <w:rFonts w:asciiTheme="minorHAnsi" w:hAnsiTheme="minorHAnsi" w:cs="Arial"/>
                <w:sz w:val="24"/>
              </w:rPr>
            </w:pPr>
          </w:p>
        </w:tc>
        <w:tc>
          <w:tcPr>
            <w:tcW w:w="3150" w:type="dxa"/>
            <w:vAlign w:val="center"/>
          </w:tcPr>
          <w:p w14:paraId="529312AC" w14:textId="77777777" w:rsidR="003D36CA" w:rsidRPr="00D06352" w:rsidRDefault="003D36CA" w:rsidP="00940D6F">
            <w:pPr>
              <w:pStyle w:val="CovFormText"/>
              <w:rPr>
                <w:rFonts w:asciiTheme="minorHAnsi" w:hAnsiTheme="minorHAnsi" w:cs="Arial"/>
                <w:sz w:val="24"/>
              </w:rPr>
            </w:pPr>
          </w:p>
        </w:tc>
        <w:tc>
          <w:tcPr>
            <w:tcW w:w="1530" w:type="dxa"/>
            <w:gridSpan w:val="2"/>
            <w:vAlign w:val="center"/>
          </w:tcPr>
          <w:p w14:paraId="6F40358F" w14:textId="77777777" w:rsidR="003D36CA" w:rsidRPr="00D06352" w:rsidRDefault="003D36CA" w:rsidP="00940D6F">
            <w:pPr>
              <w:pStyle w:val="CovFormText"/>
              <w:rPr>
                <w:rFonts w:asciiTheme="minorHAnsi" w:hAnsiTheme="minorHAnsi" w:cs="Arial"/>
                <w:sz w:val="24"/>
              </w:rPr>
            </w:pPr>
          </w:p>
        </w:tc>
      </w:tr>
    </w:tbl>
    <w:p w14:paraId="6FF53D21" w14:textId="207D4D01" w:rsidR="009557D2" w:rsidRPr="00D06352" w:rsidRDefault="009557D2" w:rsidP="003D36CA">
      <w:pPr>
        <w:pStyle w:val="FootnoteText"/>
        <w:rPr>
          <w:rFonts w:asciiTheme="minorHAnsi" w:hAnsiTheme="minorHAnsi"/>
          <w:sz w:val="24"/>
        </w:rPr>
      </w:pPr>
    </w:p>
    <w:tbl>
      <w:tblPr>
        <w:tblW w:w="10098"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440"/>
        <w:gridCol w:w="2430"/>
        <w:gridCol w:w="550"/>
        <w:gridCol w:w="4670"/>
        <w:gridCol w:w="18"/>
      </w:tblGrid>
      <w:tr w:rsidR="003D36CA" w:rsidRPr="00D06352" w14:paraId="62DC72CF" w14:textId="77777777" w:rsidTr="00796DB7">
        <w:trPr>
          <w:cantSplit/>
          <w:tblHeader/>
        </w:trPr>
        <w:tc>
          <w:tcPr>
            <w:tcW w:w="10098" w:type="dxa"/>
            <w:gridSpan w:val="6"/>
            <w:shd w:val="clear" w:color="auto" w:fill="800000"/>
          </w:tcPr>
          <w:p w14:paraId="589EE5A3" w14:textId="77777777" w:rsidR="003D36CA" w:rsidRPr="00D06352" w:rsidRDefault="003D36CA" w:rsidP="006B7B56">
            <w:pPr>
              <w:pStyle w:val="Heading3"/>
              <w:numPr>
                <w:ilvl w:val="0"/>
                <w:numId w:val="2"/>
              </w:numPr>
              <w:rPr>
                <w:rFonts w:asciiTheme="minorHAnsi" w:hAnsiTheme="minorHAnsi" w:cs="Arial"/>
                <w:sz w:val="24"/>
              </w:rPr>
            </w:pPr>
            <w:bookmarkStart w:id="176" w:name="_Toc16003012"/>
            <w:r w:rsidRPr="00D06352">
              <w:rPr>
                <w:rFonts w:asciiTheme="minorHAnsi" w:hAnsiTheme="minorHAnsi" w:cs="Arial"/>
                <w:sz w:val="24"/>
              </w:rPr>
              <w:t>Supplemental Data/References</w:t>
            </w:r>
            <w:bookmarkEnd w:id="176"/>
          </w:p>
        </w:tc>
      </w:tr>
      <w:tr w:rsidR="003D36CA" w:rsidRPr="00D06352" w14:paraId="6AC23184" w14:textId="77777777" w:rsidTr="00796DB7">
        <w:trPr>
          <w:cantSplit/>
          <w:tblHeader/>
        </w:trPr>
        <w:tc>
          <w:tcPr>
            <w:tcW w:w="10098" w:type="dxa"/>
            <w:gridSpan w:val="6"/>
            <w:shd w:val="pct15" w:color="auto" w:fill="FFFFFF"/>
          </w:tcPr>
          <w:p w14:paraId="3E2D4BD0" w14:textId="77777777" w:rsidR="003D36CA" w:rsidRPr="00D06352" w:rsidRDefault="003D36CA" w:rsidP="00560B80">
            <w:pPr>
              <w:pStyle w:val="NoSpacing"/>
              <w:rPr>
                <w:b/>
                <w:sz w:val="24"/>
                <w:szCs w:val="24"/>
              </w:rPr>
            </w:pPr>
            <w:bookmarkStart w:id="177" w:name="_Toc15663373"/>
            <w:r w:rsidRPr="00D06352">
              <w:rPr>
                <w:sz w:val="24"/>
                <w:szCs w:val="24"/>
              </w:rPr>
              <w:t>List all files supplemental to this specification here.  Optional: Use filename to create hyperlink to document.</w:t>
            </w:r>
            <w:bookmarkEnd w:id="177"/>
          </w:p>
        </w:tc>
      </w:tr>
      <w:tr w:rsidR="003D36CA" w:rsidRPr="00D06352" w14:paraId="272F1684" w14:textId="77777777" w:rsidTr="00796DB7">
        <w:trPr>
          <w:cantSplit/>
          <w:tblHeader/>
        </w:trPr>
        <w:tc>
          <w:tcPr>
            <w:tcW w:w="5410" w:type="dxa"/>
            <w:gridSpan w:val="4"/>
            <w:shd w:val="pct5" w:color="auto" w:fill="FFFFFF"/>
          </w:tcPr>
          <w:p w14:paraId="36F295AE" w14:textId="77777777" w:rsidR="003D36CA" w:rsidRPr="00D06352" w:rsidRDefault="003D36CA" w:rsidP="00560B80">
            <w:pPr>
              <w:pStyle w:val="NoSpacing"/>
              <w:rPr>
                <w:b/>
                <w:sz w:val="24"/>
                <w:szCs w:val="24"/>
              </w:rPr>
            </w:pPr>
            <w:bookmarkStart w:id="178" w:name="_Toc15663374"/>
            <w:r w:rsidRPr="00D06352">
              <w:rPr>
                <w:b/>
                <w:sz w:val="24"/>
                <w:szCs w:val="24"/>
              </w:rPr>
              <w:t>Document Name</w:t>
            </w:r>
            <w:bookmarkEnd w:id="178"/>
          </w:p>
        </w:tc>
        <w:tc>
          <w:tcPr>
            <w:tcW w:w="4688" w:type="dxa"/>
            <w:gridSpan w:val="2"/>
            <w:shd w:val="pct5" w:color="auto" w:fill="FFFFFF"/>
          </w:tcPr>
          <w:p w14:paraId="1365104D" w14:textId="77777777" w:rsidR="003D36CA" w:rsidRPr="00D06352" w:rsidRDefault="003D36CA" w:rsidP="00C846D9">
            <w:pPr>
              <w:pStyle w:val="NoSpacing"/>
              <w:rPr>
                <w:b/>
                <w:sz w:val="24"/>
                <w:szCs w:val="24"/>
              </w:rPr>
            </w:pPr>
            <w:bookmarkStart w:id="179" w:name="_Toc15663375"/>
            <w:r w:rsidRPr="00D06352">
              <w:rPr>
                <w:b/>
                <w:sz w:val="24"/>
                <w:szCs w:val="24"/>
              </w:rPr>
              <w:t>Filename</w:t>
            </w:r>
            <w:bookmarkEnd w:id="179"/>
          </w:p>
        </w:tc>
      </w:tr>
      <w:tr w:rsidR="003D36CA" w:rsidRPr="00D06352" w14:paraId="65753F61" w14:textId="77777777" w:rsidTr="00796DB7">
        <w:tc>
          <w:tcPr>
            <w:tcW w:w="5410" w:type="dxa"/>
            <w:gridSpan w:val="4"/>
          </w:tcPr>
          <w:p w14:paraId="547F96CD" w14:textId="2B941613" w:rsidR="003D36CA" w:rsidRPr="00D06352" w:rsidRDefault="003F2DBC" w:rsidP="00C846D9">
            <w:pPr>
              <w:pStyle w:val="NoSpacing"/>
              <w:rPr>
                <w:sz w:val="24"/>
                <w:szCs w:val="24"/>
              </w:rPr>
            </w:pPr>
            <w:r w:rsidRPr="00D06352">
              <w:rPr>
                <w:sz w:val="24"/>
                <w:szCs w:val="24"/>
              </w:rPr>
              <w:t>Coding Standards document</w:t>
            </w:r>
          </w:p>
        </w:tc>
        <w:tc>
          <w:tcPr>
            <w:tcW w:w="4688" w:type="dxa"/>
            <w:gridSpan w:val="2"/>
          </w:tcPr>
          <w:p w14:paraId="3DC90FF0" w14:textId="52047E5C" w:rsidR="003D36CA" w:rsidRPr="00D06352" w:rsidRDefault="003F2DBC" w:rsidP="00C846D9">
            <w:pPr>
              <w:pStyle w:val="NoSpacing"/>
              <w:rPr>
                <w:sz w:val="24"/>
                <w:szCs w:val="24"/>
              </w:rPr>
            </w:pPr>
            <w:r w:rsidRPr="00D06352">
              <w:rPr>
                <w:sz w:val="24"/>
                <w:szCs w:val="24"/>
              </w:rPr>
              <w:t>Cooper Tire Code Review Topics_V1.</w:t>
            </w:r>
            <w:r w:rsidR="00E671D0" w:rsidRPr="00D06352">
              <w:rPr>
                <w:sz w:val="24"/>
                <w:szCs w:val="24"/>
              </w:rPr>
              <w:t>6</w:t>
            </w:r>
          </w:p>
        </w:tc>
      </w:tr>
      <w:tr w:rsidR="003D36CA" w:rsidRPr="00D06352" w14:paraId="07E69B2B" w14:textId="77777777" w:rsidTr="00796DB7">
        <w:tc>
          <w:tcPr>
            <w:tcW w:w="5410" w:type="dxa"/>
            <w:gridSpan w:val="4"/>
          </w:tcPr>
          <w:p w14:paraId="5E0D5A3B" w14:textId="21AB575D" w:rsidR="003D36CA" w:rsidRPr="00D06352" w:rsidRDefault="003F2DBC" w:rsidP="00C846D9">
            <w:pPr>
              <w:pStyle w:val="NoSpacing"/>
              <w:rPr>
                <w:sz w:val="24"/>
                <w:szCs w:val="24"/>
              </w:rPr>
            </w:pPr>
            <w:r w:rsidRPr="00D06352">
              <w:rPr>
                <w:sz w:val="24"/>
                <w:szCs w:val="24"/>
              </w:rPr>
              <w:t>Cooper Tire Security</w:t>
            </w:r>
          </w:p>
        </w:tc>
        <w:tc>
          <w:tcPr>
            <w:tcW w:w="4688" w:type="dxa"/>
            <w:gridSpan w:val="2"/>
          </w:tcPr>
          <w:p w14:paraId="414B7C26" w14:textId="42B13FFD" w:rsidR="003D36CA" w:rsidRPr="00D06352" w:rsidRDefault="00A30E59" w:rsidP="00C846D9">
            <w:pPr>
              <w:pStyle w:val="NoSpacing"/>
              <w:rPr>
                <w:sz w:val="24"/>
                <w:szCs w:val="24"/>
              </w:rPr>
            </w:pPr>
            <w:r w:rsidRPr="00D06352">
              <w:rPr>
                <w:sz w:val="24"/>
                <w:szCs w:val="24"/>
              </w:rPr>
              <w:t>V3.03.0</w:t>
            </w:r>
          </w:p>
        </w:tc>
      </w:tr>
      <w:tr w:rsidR="003D36CA" w:rsidRPr="00D06352" w14:paraId="2A162E9F" w14:textId="77777777" w:rsidTr="00796DB7">
        <w:tc>
          <w:tcPr>
            <w:tcW w:w="5410" w:type="dxa"/>
            <w:gridSpan w:val="4"/>
          </w:tcPr>
          <w:p w14:paraId="514109BF" w14:textId="77777777" w:rsidR="003D36CA" w:rsidRPr="00D06352" w:rsidRDefault="003D36CA" w:rsidP="00940D6F">
            <w:pPr>
              <w:pStyle w:val="CovFormText"/>
              <w:rPr>
                <w:rFonts w:asciiTheme="minorHAnsi" w:hAnsiTheme="minorHAnsi" w:cs="Arial"/>
                <w:sz w:val="24"/>
              </w:rPr>
            </w:pPr>
          </w:p>
        </w:tc>
        <w:tc>
          <w:tcPr>
            <w:tcW w:w="4688" w:type="dxa"/>
            <w:gridSpan w:val="2"/>
          </w:tcPr>
          <w:p w14:paraId="471FCD5C" w14:textId="77777777" w:rsidR="003D36CA" w:rsidRPr="00D06352" w:rsidRDefault="003D36CA" w:rsidP="00940D6F">
            <w:pPr>
              <w:pStyle w:val="CovFormText"/>
              <w:rPr>
                <w:rFonts w:asciiTheme="minorHAnsi" w:hAnsiTheme="minorHAnsi" w:cs="Arial"/>
                <w:sz w:val="24"/>
              </w:rPr>
            </w:pPr>
          </w:p>
        </w:tc>
      </w:tr>
      <w:tr w:rsidR="003D36CA" w:rsidRPr="00D06352" w14:paraId="05F1E297" w14:textId="77777777" w:rsidTr="00796DB7">
        <w:trPr>
          <w:gridAfter w:val="1"/>
          <w:wAfter w:w="18" w:type="dxa"/>
          <w:cantSplit/>
          <w:tblHeader/>
        </w:trPr>
        <w:tc>
          <w:tcPr>
            <w:tcW w:w="10080" w:type="dxa"/>
            <w:gridSpan w:val="5"/>
            <w:shd w:val="clear" w:color="auto" w:fill="800000"/>
          </w:tcPr>
          <w:p w14:paraId="226E8BB2" w14:textId="5CC0FA74" w:rsidR="003D36CA" w:rsidRPr="00D06352" w:rsidRDefault="006C749A" w:rsidP="006B7B56">
            <w:pPr>
              <w:pStyle w:val="Heading3"/>
              <w:numPr>
                <w:ilvl w:val="0"/>
                <w:numId w:val="2"/>
              </w:numPr>
              <w:rPr>
                <w:rFonts w:asciiTheme="minorHAnsi" w:hAnsiTheme="minorHAnsi" w:cs="Arial"/>
                <w:sz w:val="24"/>
              </w:rPr>
            </w:pPr>
            <w:bookmarkStart w:id="180" w:name="_Toc16003013"/>
            <w:r w:rsidRPr="00D06352">
              <w:rPr>
                <w:rFonts w:asciiTheme="minorHAnsi" w:hAnsiTheme="minorHAnsi" w:cs="Arial"/>
                <w:sz w:val="24"/>
              </w:rPr>
              <w:t>Document History</w:t>
            </w:r>
            <w:bookmarkEnd w:id="180"/>
          </w:p>
        </w:tc>
      </w:tr>
      <w:tr w:rsidR="0082634C" w:rsidRPr="00D06352" w14:paraId="4EFDFF07" w14:textId="77777777" w:rsidTr="00796DB7">
        <w:trPr>
          <w:gridAfter w:val="1"/>
          <w:wAfter w:w="18" w:type="dxa"/>
          <w:trHeight w:val="345"/>
        </w:trPr>
        <w:tc>
          <w:tcPr>
            <w:tcW w:w="990" w:type="dxa"/>
            <w:shd w:val="clear" w:color="auto" w:fill="D9D9D9"/>
          </w:tcPr>
          <w:p w14:paraId="2B8E73CD" w14:textId="38D97E3B" w:rsidR="0082634C" w:rsidRPr="00D06352" w:rsidRDefault="00AD4B91" w:rsidP="00C846D9">
            <w:pPr>
              <w:pStyle w:val="NoSpacing"/>
              <w:rPr>
                <w:b/>
                <w:sz w:val="24"/>
                <w:szCs w:val="24"/>
              </w:rPr>
            </w:pPr>
            <w:r w:rsidRPr="00D06352">
              <w:rPr>
                <w:b/>
                <w:sz w:val="24"/>
                <w:szCs w:val="24"/>
              </w:rPr>
              <w:t>Version</w:t>
            </w:r>
          </w:p>
        </w:tc>
        <w:tc>
          <w:tcPr>
            <w:tcW w:w="1440" w:type="dxa"/>
            <w:shd w:val="clear" w:color="auto" w:fill="D9D9D9"/>
          </w:tcPr>
          <w:p w14:paraId="12FD5B1D" w14:textId="0ACC7F72" w:rsidR="0082634C" w:rsidRPr="00D06352" w:rsidRDefault="00AD4B91" w:rsidP="00C846D9">
            <w:pPr>
              <w:pStyle w:val="NoSpacing"/>
              <w:rPr>
                <w:b/>
                <w:sz w:val="24"/>
                <w:szCs w:val="24"/>
              </w:rPr>
            </w:pPr>
            <w:r w:rsidRPr="00D06352">
              <w:rPr>
                <w:b/>
                <w:sz w:val="24"/>
                <w:szCs w:val="24"/>
              </w:rPr>
              <w:t>Date</w:t>
            </w:r>
          </w:p>
        </w:tc>
        <w:tc>
          <w:tcPr>
            <w:tcW w:w="2430" w:type="dxa"/>
            <w:shd w:val="clear" w:color="auto" w:fill="D9D9D9"/>
          </w:tcPr>
          <w:p w14:paraId="1C9D20A2" w14:textId="6241DC01" w:rsidR="0082634C" w:rsidRPr="00D06352" w:rsidRDefault="00AD4B91" w:rsidP="00C846D9">
            <w:pPr>
              <w:pStyle w:val="NoSpacing"/>
              <w:rPr>
                <w:b/>
                <w:sz w:val="24"/>
                <w:szCs w:val="24"/>
              </w:rPr>
            </w:pPr>
            <w:r w:rsidRPr="00D06352">
              <w:rPr>
                <w:b/>
                <w:sz w:val="24"/>
                <w:szCs w:val="24"/>
              </w:rPr>
              <w:t>Author</w:t>
            </w:r>
          </w:p>
        </w:tc>
        <w:tc>
          <w:tcPr>
            <w:tcW w:w="5220" w:type="dxa"/>
            <w:gridSpan w:val="2"/>
            <w:shd w:val="clear" w:color="auto" w:fill="D9D9D9"/>
          </w:tcPr>
          <w:p w14:paraId="52F9AA10" w14:textId="13A1F6EC" w:rsidR="0082634C" w:rsidRPr="00D06352" w:rsidRDefault="00AD4B91" w:rsidP="00C846D9">
            <w:pPr>
              <w:pStyle w:val="NoSpacing"/>
              <w:rPr>
                <w:b/>
                <w:sz w:val="24"/>
                <w:szCs w:val="24"/>
              </w:rPr>
            </w:pPr>
            <w:r w:rsidRPr="00D06352">
              <w:rPr>
                <w:b/>
                <w:sz w:val="24"/>
                <w:szCs w:val="24"/>
              </w:rPr>
              <w:t>Reason for Change</w:t>
            </w:r>
          </w:p>
        </w:tc>
      </w:tr>
      <w:tr w:rsidR="00AD4B91" w:rsidRPr="00D06352" w14:paraId="29F8C719" w14:textId="77777777" w:rsidTr="00796DB7">
        <w:trPr>
          <w:gridAfter w:val="1"/>
          <w:wAfter w:w="18" w:type="dxa"/>
          <w:trHeight w:val="345"/>
        </w:trPr>
        <w:tc>
          <w:tcPr>
            <w:tcW w:w="990" w:type="dxa"/>
          </w:tcPr>
          <w:p w14:paraId="012D99DF" w14:textId="25DD4AA1" w:rsidR="00AD4B91" w:rsidRPr="00D06352" w:rsidRDefault="00AD4B91" w:rsidP="00C846D9">
            <w:pPr>
              <w:pStyle w:val="NoSpacing"/>
              <w:rPr>
                <w:sz w:val="24"/>
                <w:szCs w:val="24"/>
              </w:rPr>
            </w:pPr>
            <w:r w:rsidRPr="00D06352">
              <w:rPr>
                <w:sz w:val="24"/>
                <w:szCs w:val="24"/>
              </w:rPr>
              <w:t>1.0</w:t>
            </w:r>
          </w:p>
        </w:tc>
        <w:tc>
          <w:tcPr>
            <w:tcW w:w="1440" w:type="dxa"/>
          </w:tcPr>
          <w:p w14:paraId="4D74A9D2" w14:textId="4AFFA930" w:rsidR="00AD4B91" w:rsidRPr="00D06352" w:rsidRDefault="000878AE" w:rsidP="00C846D9">
            <w:pPr>
              <w:pStyle w:val="NoSpacing"/>
              <w:rPr>
                <w:sz w:val="24"/>
                <w:szCs w:val="24"/>
              </w:rPr>
            </w:pPr>
            <w:r w:rsidRPr="00D06352">
              <w:rPr>
                <w:sz w:val="24"/>
                <w:szCs w:val="24"/>
              </w:rPr>
              <w:t>08/01/2019</w:t>
            </w:r>
          </w:p>
        </w:tc>
        <w:tc>
          <w:tcPr>
            <w:tcW w:w="2430" w:type="dxa"/>
          </w:tcPr>
          <w:p w14:paraId="0FA3C4C5" w14:textId="3B6165CC" w:rsidR="00AD4B91" w:rsidRPr="00D06352" w:rsidRDefault="000878AE" w:rsidP="00C846D9">
            <w:pPr>
              <w:pStyle w:val="NoSpacing"/>
              <w:rPr>
                <w:sz w:val="24"/>
                <w:szCs w:val="24"/>
              </w:rPr>
            </w:pPr>
            <w:r w:rsidRPr="00D06352">
              <w:rPr>
                <w:sz w:val="24"/>
                <w:szCs w:val="24"/>
              </w:rPr>
              <w:t>Sujitha Chintala Cheruvu</w:t>
            </w:r>
          </w:p>
        </w:tc>
        <w:tc>
          <w:tcPr>
            <w:tcW w:w="5220" w:type="dxa"/>
            <w:gridSpan w:val="2"/>
          </w:tcPr>
          <w:p w14:paraId="5D6FF6E7" w14:textId="77777777" w:rsidR="00AD4B91" w:rsidRPr="00D06352" w:rsidRDefault="00AD4B91" w:rsidP="00C846D9">
            <w:pPr>
              <w:pStyle w:val="NoSpacing"/>
              <w:rPr>
                <w:ins w:id="181" w:author="Vinay Edlapalli" w:date="2019-08-29T23:04:00Z"/>
                <w:sz w:val="24"/>
                <w:szCs w:val="24"/>
              </w:rPr>
            </w:pPr>
            <w:r w:rsidRPr="00D06352">
              <w:rPr>
                <w:sz w:val="24"/>
                <w:szCs w:val="24"/>
              </w:rPr>
              <w:t>Original</w:t>
            </w:r>
          </w:p>
          <w:p w14:paraId="18C07297" w14:textId="085ED336" w:rsidR="00CB5515" w:rsidRPr="00D06352" w:rsidRDefault="00CB5515" w:rsidP="00C846D9">
            <w:pPr>
              <w:pStyle w:val="NoSpacing"/>
              <w:rPr>
                <w:sz w:val="24"/>
                <w:szCs w:val="24"/>
              </w:rPr>
            </w:pPr>
          </w:p>
        </w:tc>
      </w:tr>
      <w:tr w:rsidR="00CB5515" w:rsidRPr="00D06352" w14:paraId="31BA9774" w14:textId="77777777" w:rsidTr="00796DB7">
        <w:trPr>
          <w:gridAfter w:val="1"/>
          <w:wAfter w:w="18" w:type="dxa"/>
          <w:trHeight w:val="345"/>
        </w:trPr>
        <w:tc>
          <w:tcPr>
            <w:tcW w:w="990" w:type="dxa"/>
          </w:tcPr>
          <w:p w14:paraId="28971C60" w14:textId="50CFCD39" w:rsidR="00CB5515" w:rsidRPr="00D06352" w:rsidRDefault="00CB5515" w:rsidP="00C846D9">
            <w:pPr>
              <w:pStyle w:val="NoSpacing"/>
              <w:rPr>
                <w:sz w:val="24"/>
                <w:szCs w:val="24"/>
              </w:rPr>
            </w:pPr>
            <w:r w:rsidRPr="00D06352">
              <w:rPr>
                <w:sz w:val="24"/>
                <w:szCs w:val="24"/>
              </w:rPr>
              <w:t>1.1</w:t>
            </w:r>
          </w:p>
        </w:tc>
        <w:tc>
          <w:tcPr>
            <w:tcW w:w="1440" w:type="dxa"/>
          </w:tcPr>
          <w:p w14:paraId="48285FF2" w14:textId="5E245FEC" w:rsidR="00CB5515" w:rsidRPr="00D06352" w:rsidRDefault="00CB5515" w:rsidP="00C846D9">
            <w:pPr>
              <w:pStyle w:val="NoSpacing"/>
              <w:rPr>
                <w:sz w:val="24"/>
                <w:szCs w:val="24"/>
              </w:rPr>
            </w:pPr>
            <w:r w:rsidRPr="00D06352">
              <w:rPr>
                <w:sz w:val="24"/>
                <w:szCs w:val="24"/>
              </w:rPr>
              <w:t>08/29/2019</w:t>
            </w:r>
          </w:p>
        </w:tc>
        <w:tc>
          <w:tcPr>
            <w:tcW w:w="2430" w:type="dxa"/>
          </w:tcPr>
          <w:p w14:paraId="4FF5B548" w14:textId="215DC5E4" w:rsidR="00CB5515" w:rsidRPr="00D06352" w:rsidRDefault="00CB5515" w:rsidP="00C846D9">
            <w:pPr>
              <w:pStyle w:val="NoSpacing"/>
              <w:rPr>
                <w:sz w:val="24"/>
                <w:szCs w:val="24"/>
              </w:rPr>
            </w:pPr>
            <w:r w:rsidRPr="00D06352">
              <w:rPr>
                <w:sz w:val="24"/>
                <w:szCs w:val="24"/>
              </w:rPr>
              <w:t xml:space="preserve">Vinay Chowdavarapu/ Vinay </w:t>
            </w:r>
            <w:r w:rsidR="00174B6B" w:rsidRPr="00D06352">
              <w:rPr>
                <w:sz w:val="24"/>
                <w:szCs w:val="24"/>
              </w:rPr>
              <w:t>B</w:t>
            </w:r>
            <w:r w:rsidRPr="00D06352">
              <w:rPr>
                <w:sz w:val="24"/>
                <w:szCs w:val="24"/>
              </w:rPr>
              <w:t>abu E</w:t>
            </w:r>
            <w:r w:rsidR="00174B6B" w:rsidRPr="00D06352">
              <w:rPr>
                <w:sz w:val="24"/>
                <w:szCs w:val="24"/>
              </w:rPr>
              <w:t>dlapalli</w:t>
            </w:r>
          </w:p>
        </w:tc>
        <w:tc>
          <w:tcPr>
            <w:tcW w:w="5220" w:type="dxa"/>
            <w:gridSpan w:val="2"/>
          </w:tcPr>
          <w:p w14:paraId="20387A5A" w14:textId="320696E3" w:rsidR="00CB5515" w:rsidRPr="00D06352" w:rsidRDefault="00CB5515" w:rsidP="00C846D9">
            <w:pPr>
              <w:pStyle w:val="NoSpacing"/>
              <w:rPr>
                <w:sz w:val="24"/>
                <w:szCs w:val="24"/>
              </w:rPr>
            </w:pPr>
            <w:r w:rsidRPr="00D06352">
              <w:rPr>
                <w:sz w:val="24"/>
                <w:szCs w:val="24"/>
              </w:rPr>
              <w:t>Implemented review feedback</w:t>
            </w:r>
          </w:p>
        </w:tc>
      </w:tr>
      <w:tr w:rsidR="00AC33EC" w:rsidRPr="00D06352" w14:paraId="3C2AE462" w14:textId="77777777" w:rsidTr="00796DB7">
        <w:trPr>
          <w:gridAfter w:val="1"/>
          <w:wAfter w:w="18" w:type="dxa"/>
          <w:trHeight w:val="345"/>
        </w:trPr>
        <w:tc>
          <w:tcPr>
            <w:tcW w:w="990" w:type="dxa"/>
          </w:tcPr>
          <w:p w14:paraId="73379F83" w14:textId="54884C95" w:rsidR="00AC33EC" w:rsidRPr="00D06352" w:rsidRDefault="00AC33EC" w:rsidP="00C846D9">
            <w:pPr>
              <w:pStyle w:val="NoSpacing"/>
              <w:rPr>
                <w:sz w:val="24"/>
                <w:szCs w:val="24"/>
              </w:rPr>
            </w:pPr>
            <w:r w:rsidRPr="00D06352">
              <w:rPr>
                <w:sz w:val="24"/>
                <w:szCs w:val="24"/>
              </w:rPr>
              <w:lastRenderedPageBreak/>
              <w:t>1.2</w:t>
            </w:r>
          </w:p>
        </w:tc>
        <w:tc>
          <w:tcPr>
            <w:tcW w:w="1440" w:type="dxa"/>
          </w:tcPr>
          <w:p w14:paraId="37EF6C83" w14:textId="2C83C4EE" w:rsidR="00AC33EC" w:rsidRPr="00D06352" w:rsidRDefault="00AC33EC" w:rsidP="00C846D9">
            <w:pPr>
              <w:pStyle w:val="NoSpacing"/>
              <w:rPr>
                <w:sz w:val="24"/>
                <w:szCs w:val="24"/>
              </w:rPr>
            </w:pPr>
            <w:r w:rsidRPr="00D06352">
              <w:rPr>
                <w:sz w:val="24"/>
                <w:szCs w:val="24"/>
              </w:rPr>
              <w:t>09/20/2019</w:t>
            </w:r>
          </w:p>
        </w:tc>
        <w:tc>
          <w:tcPr>
            <w:tcW w:w="2430" w:type="dxa"/>
          </w:tcPr>
          <w:p w14:paraId="7722A43F" w14:textId="5626A4D1" w:rsidR="00AC33EC" w:rsidRPr="00D06352" w:rsidRDefault="00AC33EC" w:rsidP="00C846D9">
            <w:pPr>
              <w:pStyle w:val="NoSpacing"/>
              <w:rPr>
                <w:sz w:val="24"/>
                <w:szCs w:val="24"/>
              </w:rPr>
            </w:pPr>
            <w:r w:rsidRPr="00D06352">
              <w:rPr>
                <w:sz w:val="24"/>
                <w:szCs w:val="24"/>
              </w:rPr>
              <w:t>Vinay Babu Edlapalli</w:t>
            </w:r>
          </w:p>
        </w:tc>
        <w:tc>
          <w:tcPr>
            <w:tcW w:w="5220" w:type="dxa"/>
            <w:gridSpan w:val="2"/>
          </w:tcPr>
          <w:p w14:paraId="0703E9BE" w14:textId="36DD04A0" w:rsidR="00AC33EC" w:rsidRPr="00D06352" w:rsidRDefault="00AC33EC" w:rsidP="00AC33EC">
            <w:pPr>
              <w:pStyle w:val="NoSpacing"/>
              <w:rPr>
                <w:sz w:val="24"/>
                <w:szCs w:val="24"/>
              </w:rPr>
            </w:pPr>
            <w:r w:rsidRPr="00D06352">
              <w:rPr>
                <w:sz w:val="24"/>
                <w:szCs w:val="24"/>
              </w:rPr>
              <w:t>Implemented Track Changes</w:t>
            </w:r>
          </w:p>
        </w:tc>
      </w:tr>
      <w:tr w:rsidR="00BC3585" w:rsidRPr="00D06352" w14:paraId="415D4583" w14:textId="77777777" w:rsidTr="00796DB7">
        <w:trPr>
          <w:gridAfter w:val="1"/>
          <w:wAfter w:w="18" w:type="dxa"/>
          <w:trHeight w:val="345"/>
        </w:trPr>
        <w:tc>
          <w:tcPr>
            <w:tcW w:w="990" w:type="dxa"/>
          </w:tcPr>
          <w:p w14:paraId="7FFC6455" w14:textId="3240811E" w:rsidR="00BC3585" w:rsidRPr="00D06352" w:rsidRDefault="00BC3585" w:rsidP="00C846D9">
            <w:pPr>
              <w:pStyle w:val="NoSpacing"/>
              <w:rPr>
                <w:sz w:val="24"/>
                <w:szCs w:val="24"/>
              </w:rPr>
            </w:pPr>
            <w:r>
              <w:rPr>
                <w:sz w:val="24"/>
                <w:szCs w:val="24"/>
              </w:rPr>
              <w:t>1.3</w:t>
            </w:r>
          </w:p>
        </w:tc>
        <w:tc>
          <w:tcPr>
            <w:tcW w:w="1440" w:type="dxa"/>
          </w:tcPr>
          <w:p w14:paraId="10A2144E" w14:textId="6FA61D29" w:rsidR="00BC3585" w:rsidRPr="00D06352" w:rsidRDefault="00BC3585" w:rsidP="00C846D9">
            <w:pPr>
              <w:pStyle w:val="NoSpacing"/>
              <w:rPr>
                <w:sz w:val="24"/>
                <w:szCs w:val="24"/>
              </w:rPr>
            </w:pPr>
            <w:r>
              <w:rPr>
                <w:sz w:val="24"/>
                <w:szCs w:val="24"/>
              </w:rPr>
              <w:t>09/26/2019</w:t>
            </w:r>
          </w:p>
        </w:tc>
        <w:tc>
          <w:tcPr>
            <w:tcW w:w="2430" w:type="dxa"/>
          </w:tcPr>
          <w:p w14:paraId="34F1BEE4" w14:textId="52B98FC0" w:rsidR="00BC3585" w:rsidRPr="00D06352" w:rsidRDefault="00BC3585" w:rsidP="00C846D9">
            <w:pPr>
              <w:pStyle w:val="NoSpacing"/>
              <w:rPr>
                <w:sz w:val="24"/>
                <w:szCs w:val="24"/>
              </w:rPr>
            </w:pPr>
            <w:r>
              <w:rPr>
                <w:sz w:val="24"/>
                <w:szCs w:val="24"/>
              </w:rPr>
              <w:t>Vinay Babu Edlapalli</w:t>
            </w:r>
          </w:p>
        </w:tc>
        <w:tc>
          <w:tcPr>
            <w:tcW w:w="5220" w:type="dxa"/>
            <w:gridSpan w:val="2"/>
          </w:tcPr>
          <w:p w14:paraId="39350067" w14:textId="33CC9B48" w:rsidR="00BC3585" w:rsidRPr="00D06352" w:rsidRDefault="00BC3585" w:rsidP="00AC33EC">
            <w:pPr>
              <w:pStyle w:val="NoSpacing"/>
              <w:rPr>
                <w:sz w:val="24"/>
                <w:szCs w:val="24"/>
              </w:rPr>
            </w:pPr>
            <w:r>
              <w:rPr>
                <w:sz w:val="24"/>
                <w:szCs w:val="24"/>
              </w:rPr>
              <w:t>Updated review feedback comments</w:t>
            </w:r>
          </w:p>
        </w:tc>
      </w:tr>
      <w:tr w:rsidR="00446279" w:rsidRPr="00D06352" w14:paraId="0477B6E6" w14:textId="77777777" w:rsidTr="00796DB7">
        <w:trPr>
          <w:gridAfter w:val="1"/>
          <w:wAfter w:w="18" w:type="dxa"/>
          <w:trHeight w:val="345"/>
        </w:trPr>
        <w:tc>
          <w:tcPr>
            <w:tcW w:w="990" w:type="dxa"/>
          </w:tcPr>
          <w:p w14:paraId="5E0A5F78" w14:textId="7FB050BF" w:rsidR="00446279" w:rsidRDefault="00446279" w:rsidP="00C846D9">
            <w:pPr>
              <w:pStyle w:val="NoSpacing"/>
              <w:rPr>
                <w:sz w:val="24"/>
                <w:szCs w:val="24"/>
              </w:rPr>
            </w:pPr>
            <w:r>
              <w:rPr>
                <w:sz w:val="24"/>
                <w:szCs w:val="24"/>
              </w:rPr>
              <w:t>1.4</w:t>
            </w:r>
          </w:p>
        </w:tc>
        <w:tc>
          <w:tcPr>
            <w:tcW w:w="1440" w:type="dxa"/>
          </w:tcPr>
          <w:p w14:paraId="4EFD6D7D" w14:textId="2A169C42" w:rsidR="00446279" w:rsidRDefault="00446279" w:rsidP="00C846D9">
            <w:pPr>
              <w:pStyle w:val="NoSpacing"/>
              <w:rPr>
                <w:sz w:val="24"/>
                <w:szCs w:val="24"/>
              </w:rPr>
            </w:pPr>
            <w:r>
              <w:rPr>
                <w:sz w:val="24"/>
                <w:szCs w:val="24"/>
              </w:rPr>
              <w:t>09/28/2019</w:t>
            </w:r>
          </w:p>
        </w:tc>
        <w:tc>
          <w:tcPr>
            <w:tcW w:w="2430" w:type="dxa"/>
          </w:tcPr>
          <w:p w14:paraId="6B5E27A7" w14:textId="407566F8" w:rsidR="00446279" w:rsidRDefault="00446279" w:rsidP="00C846D9">
            <w:pPr>
              <w:pStyle w:val="NoSpacing"/>
              <w:rPr>
                <w:sz w:val="24"/>
                <w:szCs w:val="24"/>
              </w:rPr>
            </w:pPr>
            <w:r>
              <w:rPr>
                <w:sz w:val="24"/>
                <w:szCs w:val="24"/>
              </w:rPr>
              <w:t>Vinay Babu Edlapalli</w:t>
            </w:r>
          </w:p>
        </w:tc>
        <w:tc>
          <w:tcPr>
            <w:tcW w:w="5220" w:type="dxa"/>
            <w:gridSpan w:val="2"/>
          </w:tcPr>
          <w:p w14:paraId="16242A4E" w14:textId="3C85B12D" w:rsidR="00446279" w:rsidRDefault="00446279" w:rsidP="00446279">
            <w:pPr>
              <w:pStyle w:val="NoSpacing"/>
              <w:rPr>
                <w:sz w:val="24"/>
                <w:szCs w:val="24"/>
              </w:rPr>
            </w:pPr>
            <w:r>
              <w:rPr>
                <w:sz w:val="24"/>
                <w:szCs w:val="24"/>
              </w:rPr>
              <w:t>Updated the deployment server details.</w:t>
            </w:r>
            <w:bookmarkStart w:id="182" w:name="_GoBack"/>
            <w:bookmarkEnd w:id="182"/>
          </w:p>
        </w:tc>
      </w:tr>
    </w:tbl>
    <w:p w14:paraId="2AA20333" w14:textId="77777777" w:rsidR="00E31A65" w:rsidRPr="00D06352" w:rsidRDefault="00E31A65" w:rsidP="004741ED">
      <w:pPr>
        <w:rPr>
          <w:rFonts w:asciiTheme="minorHAnsi" w:hAnsiTheme="minorHAnsi"/>
        </w:rPr>
      </w:pPr>
    </w:p>
    <w:sectPr w:rsidR="00E31A65" w:rsidRPr="00D06352" w:rsidSect="00FA540D">
      <w:headerReference w:type="default" r:id="rId18"/>
      <w:footerReference w:type="default" r:id="rId19"/>
      <w:pgSz w:w="12240" w:h="15840" w:code="1"/>
      <w:pgMar w:top="720" w:right="1296" w:bottom="1008" w:left="1296"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Seitz, Jill E." w:date="2019-08-30T22:23:00Z" w:initials="SJE">
    <w:p w14:paraId="479E4E95" w14:textId="78BEBA68" w:rsidR="0019616D" w:rsidRDefault="0019616D">
      <w:pPr>
        <w:pStyle w:val="CommentText"/>
      </w:pPr>
      <w:r>
        <w:rPr>
          <w:rStyle w:val="CommentReference"/>
        </w:rPr>
        <w:annotationRef/>
      </w:r>
      <w:r>
        <w:t>The entire Technical database cannot be upgraded at this time.  The ICS and ICS_PROCS schemas need pulled off of the Technical database and a new 11g database created to contain ICS and ICS_PROCS and other schemas containing views needed by ICS</w:t>
      </w:r>
    </w:p>
    <w:p w14:paraId="056B0850" w14:textId="77777777" w:rsidR="0019616D" w:rsidRDefault="0019616D" w:rsidP="00211094">
      <w:pPr>
        <w:pStyle w:val="CommentText"/>
      </w:pPr>
    </w:p>
    <w:p w14:paraId="29E3F936" w14:textId="7B34EF0E" w:rsidR="0019616D" w:rsidRDefault="0019616D" w:rsidP="00211094">
      <w:pPr>
        <w:pStyle w:val="CommentText"/>
      </w:pPr>
      <w:r>
        <w:t>Offshore: Not in the scope of PROKARMA</w:t>
      </w:r>
    </w:p>
  </w:comment>
  <w:comment w:id="14" w:author="Seitz, Jill E." w:date="2019-08-29T22:57:00Z" w:initials="SJE">
    <w:p w14:paraId="48021E05" w14:textId="58100C56" w:rsidR="0019616D" w:rsidRDefault="0019616D">
      <w:pPr>
        <w:pStyle w:val="CommentText"/>
      </w:pPr>
      <w:r>
        <w:rPr>
          <w:rStyle w:val="CommentReference"/>
        </w:rPr>
        <w:annotationRef/>
      </w:r>
      <w:r>
        <w:t>Cooper Tire Security is used by ICS.  The latest version of Cooper Tire Security will be used in the upgraded ICS application.</w:t>
      </w:r>
    </w:p>
    <w:p w14:paraId="37FA53ED" w14:textId="3826552F" w:rsidR="0019616D" w:rsidRDefault="0019616D">
      <w:pPr>
        <w:pStyle w:val="CommentText"/>
      </w:pPr>
      <w:r w:rsidRPr="00211094">
        <w:t>Offshore:  Latest version of CTS dll will be used while upgrading the code.</w:t>
      </w:r>
    </w:p>
  </w:comment>
  <w:comment w:id="20" w:author="Seitz, Jill E." w:date="2019-09-05T11:43:00Z" w:initials="SJE">
    <w:p w14:paraId="782CADFD" w14:textId="2AB078C2" w:rsidR="0019616D" w:rsidRDefault="0019616D">
      <w:pPr>
        <w:pStyle w:val="CommentText"/>
      </w:pPr>
      <w:r>
        <w:rPr>
          <w:rStyle w:val="CommentReference"/>
        </w:rPr>
        <w:annotationRef/>
      </w:r>
      <w:r>
        <w:rPr>
          <w:rStyle w:val="CommentReference"/>
        </w:rPr>
        <w:t>Code is currently in TFS under /Serena/Dev/ICS . After upgrade it needs to be checked into /</w:t>
      </w:r>
      <w:r>
        <w:rPr>
          <w:color w:val="1F497D"/>
        </w:rPr>
        <w:t>Corporate Quality Systems/DEV/ICS/ folder</w:t>
      </w:r>
    </w:p>
  </w:comment>
  <w:comment w:id="21" w:author="Seitz, Jill E." w:date="2019-09-05T11:50:00Z" w:initials="SJE">
    <w:p w14:paraId="10D3C39C" w14:textId="532A5DA1" w:rsidR="0019616D" w:rsidRDefault="0019616D">
      <w:pPr>
        <w:pStyle w:val="CommentText"/>
      </w:pPr>
      <w:r>
        <w:rPr>
          <w:rStyle w:val="CommentReference"/>
        </w:rPr>
        <w:annotationRef/>
      </w:r>
      <w:r>
        <w:t>Additional time may be required for this.</w:t>
      </w:r>
    </w:p>
  </w:comment>
  <w:comment w:id="160" w:author="Seitz, Jill E." w:date="2019-08-30T23:36:00Z" w:initials="SJE">
    <w:p w14:paraId="78178293" w14:textId="0C579BB9" w:rsidR="0019616D" w:rsidRDefault="0019616D">
      <w:pPr>
        <w:pStyle w:val="CommentText"/>
      </w:pPr>
      <w:r>
        <w:rPr>
          <w:rStyle w:val="CommentReference"/>
        </w:rPr>
        <w:annotationRef/>
      </w:r>
      <w:r>
        <w:t>list of reports may need reviewed with users – some of these may not be used any longer.</w:t>
      </w:r>
    </w:p>
    <w:p w14:paraId="2E2BED6B" w14:textId="77777777" w:rsidR="0019616D" w:rsidRDefault="0019616D">
      <w:pPr>
        <w:pStyle w:val="CommentText"/>
      </w:pPr>
      <w:r>
        <w:t>Offshores: Please provide list of unused report names</w:t>
      </w:r>
    </w:p>
    <w:p w14:paraId="0A5D1BC4" w14:textId="3DC27CA5" w:rsidR="0019616D" w:rsidRDefault="0019616D">
      <w:pPr>
        <w:pStyle w:val="CommentText"/>
      </w:pPr>
      <w:r>
        <w:t>JES - I have verified this is the correct list of reports to upgrade.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E3F936" w15:done="0"/>
  <w15:commentEx w15:paraId="63D49233" w15:done="0"/>
  <w15:commentEx w15:paraId="37FA53ED" w15:done="0"/>
  <w15:commentEx w15:paraId="782CADFD" w15:done="0"/>
  <w15:commentEx w15:paraId="10D3C39C" w15:done="0"/>
  <w15:commentEx w15:paraId="0A5D1B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4FC90C" w14:textId="77777777" w:rsidR="007574C4" w:rsidRDefault="007574C4">
      <w:r>
        <w:separator/>
      </w:r>
    </w:p>
  </w:endnote>
  <w:endnote w:type="continuationSeparator" w:id="0">
    <w:p w14:paraId="57E7454F" w14:textId="77777777" w:rsidR="007574C4" w:rsidRDefault="00757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2033E" w14:textId="77777777" w:rsidR="0019616D" w:rsidRDefault="0019616D" w:rsidP="00092918">
    <w:pPr>
      <w:pStyle w:val="Footer"/>
      <w:tabs>
        <w:tab w:val="clear" w:pos="8640"/>
        <w:tab w:val="right" w:pos="8190"/>
      </w:tabs>
      <w:ind w:right="378"/>
      <w:jc w:val="right"/>
      <w:rPr>
        <w:sz w:val="18"/>
        <w:szCs w:val="18"/>
      </w:rPr>
    </w:pPr>
  </w:p>
  <w:p w14:paraId="2AA2033F" w14:textId="77777777" w:rsidR="0019616D" w:rsidRPr="00781D8D" w:rsidRDefault="0019616D" w:rsidP="00180A4C">
    <w:pPr>
      <w:pStyle w:val="Footer"/>
      <w:tabs>
        <w:tab w:val="clear" w:pos="8640"/>
        <w:tab w:val="right" w:pos="8190"/>
      </w:tabs>
      <w:ind w:right="378"/>
      <w:jc w:val="center"/>
      <w:rPr>
        <w:rFonts w:ascii="Arial" w:hAnsi="Arial" w:cs="Arial"/>
        <w:b/>
        <w:sz w:val="28"/>
        <w:szCs w:val="18"/>
      </w:rPr>
    </w:pPr>
    <w:r w:rsidRPr="00781D8D">
      <w:rPr>
        <w:rFonts w:ascii="Arial" w:hAnsi="Arial" w:cs="Arial"/>
        <w:b/>
        <w:sz w:val="28"/>
        <w:szCs w:val="18"/>
      </w:rPr>
      <w:t>CONFIDENTIAL</w:t>
    </w:r>
  </w:p>
  <w:p w14:paraId="2AA20340" w14:textId="77777777" w:rsidR="0019616D" w:rsidRPr="00781D8D" w:rsidRDefault="0019616D" w:rsidP="00180A4C">
    <w:pPr>
      <w:pStyle w:val="Footer"/>
      <w:tabs>
        <w:tab w:val="clear" w:pos="8640"/>
        <w:tab w:val="right" w:pos="8190"/>
      </w:tabs>
      <w:ind w:right="378"/>
      <w:jc w:val="center"/>
      <w:rPr>
        <w:rFonts w:ascii="Arial" w:hAnsi="Arial" w:cs="Arial"/>
        <w:b/>
        <w:szCs w:val="18"/>
      </w:rPr>
    </w:pPr>
    <w:r w:rsidRPr="00781D8D">
      <w:rPr>
        <w:rFonts w:ascii="Arial" w:hAnsi="Arial" w:cs="Arial"/>
        <w:b/>
        <w:szCs w:val="18"/>
      </w:rPr>
      <w:t>COMPETITIVE COMMERCIAL INFORMATION:</w:t>
    </w:r>
  </w:p>
  <w:p w14:paraId="2AA20341" w14:textId="77777777" w:rsidR="0019616D" w:rsidRPr="00781D8D" w:rsidRDefault="0019616D" w:rsidP="00180A4C">
    <w:pPr>
      <w:pStyle w:val="Footer"/>
      <w:tabs>
        <w:tab w:val="clear" w:pos="8640"/>
        <w:tab w:val="right" w:pos="8190"/>
      </w:tabs>
      <w:ind w:right="378"/>
      <w:jc w:val="center"/>
      <w:rPr>
        <w:rFonts w:ascii="Arial" w:hAnsi="Arial" w:cs="Arial"/>
        <w:sz w:val="22"/>
        <w:szCs w:val="18"/>
      </w:rPr>
    </w:pPr>
    <w:r w:rsidRPr="00781D8D">
      <w:rPr>
        <w:rFonts w:ascii="Arial" w:hAnsi="Arial" w:cs="Arial"/>
        <w:sz w:val="22"/>
        <w:szCs w:val="18"/>
      </w:rPr>
      <w:t>Access limited to authorized personnel. Copyright © Unpublished</w:t>
    </w:r>
  </w:p>
  <w:p w14:paraId="2AA20342" w14:textId="77777777" w:rsidR="0019616D" w:rsidRPr="00781D8D" w:rsidRDefault="0019616D" w:rsidP="00180A4C">
    <w:pPr>
      <w:pStyle w:val="Footer"/>
      <w:tabs>
        <w:tab w:val="clear" w:pos="8640"/>
        <w:tab w:val="right" w:pos="8190"/>
      </w:tabs>
      <w:ind w:right="378"/>
      <w:jc w:val="center"/>
      <w:rPr>
        <w:rFonts w:ascii="Arial" w:hAnsi="Arial" w:cs="Arial"/>
        <w:sz w:val="18"/>
        <w:szCs w:val="18"/>
      </w:rPr>
    </w:pPr>
    <w:r w:rsidRPr="00781D8D">
      <w:rPr>
        <w:rFonts w:ascii="Arial" w:hAnsi="Arial" w:cs="Arial"/>
        <w:sz w:val="18"/>
        <w:szCs w:val="18"/>
      </w:rPr>
      <w:t xml:space="preserve">Page </w:t>
    </w:r>
    <w:r w:rsidRPr="00781D8D">
      <w:rPr>
        <w:rStyle w:val="PageNumber"/>
        <w:rFonts w:ascii="Arial" w:hAnsi="Arial" w:cs="Arial"/>
        <w:sz w:val="18"/>
        <w:szCs w:val="18"/>
      </w:rPr>
      <w:fldChar w:fldCharType="begin"/>
    </w:r>
    <w:r w:rsidRPr="00781D8D">
      <w:rPr>
        <w:rStyle w:val="PageNumber"/>
        <w:rFonts w:ascii="Arial" w:hAnsi="Arial" w:cs="Arial"/>
        <w:sz w:val="18"/>
        <w:szCs w:val="18"/>
      </w:rPr>
      <w:instrText xml:space="preserve"> PAGE </w:instrText>
    </w:r>
    <w:r w:rsidRPr="00781D8D">
      <w:rPr>
        <w:rStyle w:val="PageNumber"/>
        <w:rFonts w:ascii="Arial" w:hAnsi="Arial" w:cs="Arial"/>
        <w:sz w:val="18"/>
        <w:szCs w:val="18"/>
      </w:rPr>
      <w:fldChar w:fldCharType="separate"/>
    </w:r>
    <w:r w:rsidR="00446279">
      <w:rPr>
        <w:rStyle w:val="PageNumber"/>
        <w:rFonts w:ascii="Arial" w:hAnsi="Arial" w:cs="Arial"/>
        <w:noProof/>
        <w:sz w:val="18"/>
        <w:szCs w:val="18"/>
      </w:rPr>
      <w:t>20</w:t>
    </w:r>
    <w:r w:rsidRPr="00781D8D">
      <w:rPr>
        <w:rStyle w:val="PageNumber"/>
        <w:rFonts w:ascii="Arial" w:hAnsi="Arial" w:cs="Arial"/>
        <w:sz w:val="18"/>
        <w:szCs w:val="18"/>
      </w:rPr>
      <w:fldChar w:fldCharType="end"/>
    </w:r>
    <w:r w:rsidRPr="00781D8D">
      <w:rPr>
        <w:rStyle w:val="PageNumber"/>
        <w:rFonts w:ascii="Arial" w:hAnsi="Arial" w:cs="Arial"/>
        <w:sz w:val="18"/>
        <w:szCs w:val="18"/>
      </w:rPr>
      <w:t xml:space="preserve"> of </w:t>
    </w:r>
    <w:r w:rsidRPr="00781D8D">
      <w:rPr>
        <w:rStyle w:val="PageNumber"/>
        <w:rFonts w:ascii="Arial" w:hAnsi="Arial" w:cs="Arial"/>
        <w:sz w:val="18"/>
        <w:szCs w:val="18"/>
      </w:rPr>
      <w:fldChar w:fldCharType="begin"/>
    </w:r>
    <w:r w:rsidRPr="00781D8D">
      <w:rPr>
        <w:rStyle w:val="PageNumber"/>
        <w:rFonts w:ascii="Arial" w:hAnsi="Arial" w:cs="Arial"/>
        <w:sz w:val="18"/>
        <w:szCs w:val="18"/>
      </w:rPr>
      <w:instrText xml:space="preserve"> NUMPAGES </w:instrText>
    </w:r>
    <w:r w:rsidRPr="00781D8D">
      <w:rPr>
        <w:rStyle w:val="PageNumber"/>
        <w:rFonts w:ascii="Arial" w:hAnsi="Arial" w:cs="Arial"/>
        <w:sz w:val="18"/>
        <w:szCs w:val="18"/>
      </w:rPr>
      <w:fldChar w:fldCharType="separate"/>
    </w:r>
    <w:r w:rsidR="00446279">
      <w:rPr>
        <w:rStyle w:val="PageNumber"/>
        <w:rFonts w:ascii="Arial" w:hAnsi="Arial" w:cs="Arial"/>
        <w:noProof/>
        <w:sz w:val="18"/>
        <w:szCs w:val="18"/>
      </w:rPr>
      <w:t>20</w:t>
    </w:r>
    <w:r w:rsidRPr="00781D8D">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BE54C" w14:textId="77777777" w:rsidR="007574C4" w:rsidRDefault="007574C4">
      <w:r>
        <w:separator/>
      </w:r>
    </w:p>
  </w:footnote>
  <w:footnote w:type="continuationSeparator" w:id="0">
    <w:p w14:paraId="24F5598D" w14:textId="77777777" w:rsidR="007574C4" w:rsidRDefault="007574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76" w:type="dxa"/>
      <w:tblBorders>
        <w:bottom w:val="single" w:sz="6" w:space="0" w:color="auto"/>
      </w:tblBorders>
      <w:tblLayout w:type="fixed"/>
      <w:tblLook w:val="0000" w:firstRow="0" w:lastRow="0" w:firstColumn="0" w:lastColumn="0" w:noHBand="0" w:noVBand="0"/>
    </w:tblPr>
    <w:tblGrid>
      <w:gridCol w:w="1374"/>
      <w:gridCol w:w="2473"/>
      <w:gridCol w:w="6229"/>
    </w:tblGrid>
    <w:tr w:rsidR="0019616D" w14:paraId="2AA2033C" w14:textId="77777777">
      <w:trPr>
        <w:cantSplit/>
        <w:trHeight w:val="1192"/>
      </w:trPr>
      <w:tc>
        <w:tcPr>
          <w:tcW w:w="1374" w:type="dxa"/>
        </w:tcPr>
        <w:p w14:paraId="2AA20338" w14:textId="77777777" w:rsidR="0019616D" w:rsidRDefault="0019616D">
          <w:pPr>
            <w:rPr>
              <w:i/>
            </w:rPr>
          </w:pPr>
          <w:r>
            <w:rPr>
              <w:i/>
              <w:noProof/>
            </w:rPr>
            <w:drawing>
              <wp:inline distT="0" distB="0" distL="0" distR="0" wp14:anchorId="2AA20343" wp14:editId="2AA20344">
                <wp:extent cx="781685" cy="781685"/>
                <wp:effectExtent l="19050" t="0" r="0" b="0"/>
                <wp:docPr id="1" name="Picture 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pic:cNvPicPr>
                          <a:picLocks noChangeAspect="1" noChangeArrowheads="1"/>
                        </pic:cNvPicPr>
                      </pic:nvPicPr>
                      <pic:blipFill>
                        <a:blip r:embed="rId1"/>
                        <a:srcRect/>
                        <a:stretch>
                          <a:fillRect/>
                        </a:stretch>
                      </pic:blipFill>
                      <pic:spPr bwMode="auto">
                        <a:xfrm>
                          <a:off x="0" y="0"/>
                          <a:ext cx="781685" cy="781685"/>
                        </a:xfrm>
                        <a:prstGeom prst="rect">
                          <a:avLst/>
                        </a:prstGeom>
                        <a:noFill/>
                        <a:ln w="9525">
                          <a:noFill/>
                          <a:miter lim="800000"/>
                          <a:headEnd/>
                          <a:tailEnd/>
                        </a:ln>
                      </pic:spPr>
                    </pic:pic>
                  </a:graphicData>
                </a:graphic>
              </wp:inline>
            </w:drawing>
          </w:r>
        </w:p>
      </w:tc>
      <w:tc>
        <w:tcPr>
          <w:tcW w:w="2473" w:type="dxa"/>
        </w:tcPr>
        <w:p w14:paraId="2AA20339" w14:textId="77777777" w:rsidR="0019616D" w:rsidRPr="00781D8D" w:rsidRDefault="0019616D">
          <w:pPr>
            <w:rPr>
              <w:rFonts w:ascii="Arial" w:hAnsi="Arial" w:cs="Arial"/>
              <w:sz w:val="20"/>
            </w:rPr>
          </w:pPr>
          <w:r w:rsidRPr="00781D8D">
            <w:rPr>
              <w:rFonts w:ascii="Arial" w:hAnsi="Arial" w:cs="Arial"/>
              <w:sz w:val="20"/>
            </w:rPr>
            <w:t>Cooper Tire &amp; Rubber Company</w:t>
          </w:r>
        </w:p>
      </w:tc>
      <w:tc>
        <w:tcPr>
          <w:tcW w:w="6229" w:type="dxa"/>
        </w:tcPr>
        <w:p w14:paraId="2AA2033A" w14:textId="77777777" w:rsidR="0019616D" w:rsidRPr="00781D8D" w:rsidRDefault="0019616D">
          <w:pPr>
            <w:jc w:val="right"/>
            <w:rPr>
              <w:rFonts w:ascii="Arial" w:hAnsi="Arial" w:cs="Arial"/>
              <w:i/>
              <w:sz w:val="20"/>
            </w:rPr>
          </w:pPr>
          <w:r w:rsidRPr="00781D8D">
            <w:rPr>
              <w:rFonts w:ascii="Arial" w:hAnsi="Arial" w:cs="Arial"/>
              <w:b/>
              <w:i/>
              <w:sz w:val="20"/>
            </w:rPr>
            <w:t>Technical Specification</w:t>
          </w:r>
          <w:r w:rsidRPr="00781D8D">
            <w:rPr>
              <w:rFonts w:ascii="Arial" w:hAnsi="Arial" w:cs="Arial"/>
              <w:i/>
              <w:sz w:val="20"/>
            </w:rPr>
            <w:t xml:space="preserve"> </w:t>
          </w:r>
        </w:p>
        <w:p w14:paraId="08D7B853" w14:textId="029221D4" w:rsidR="0019616D" w:rsidRDefault="0019616D" w:rsidP="00AC33EC">
          <w:pPr>
            <w:jc w:val="right"/>
            <w:rPr>
              <w:rFonts w:ascii="Arial" w:hAnsi="Arial" w:cs="Arial"/>
              <w:i/>
              <w:sz w:val="18"/>
            </w:rPr>
          </w:pPr>
          <w:r w:rsidRPr="00781D8D">
            <w:rPr>
              <w:rFonts w:ascii="Arial" w:hAnsi="Arial" w:cs="Arial"/>
              <w:i/>
              <w:sz w:val="18"/>
            </w:rPr>
            <w:t>Rev. 1.</w:t>
          </w:r>
          <w:r w:rsidR="00446279">
            <w:rPr>
              <w:rFonts w:ascii="Arial" w:hAnsi="Arial" w:cs="Arial"/>
              <w:i/>
              <w:sz w:val="18"/>
            </w:rPr>
            <w:t>4</w:t>
          </w:r>
        </w:p>
        <w:p w14:paraId="2AA2033B" w14:textId="137BA0E2" w:rsidR="0019616D" w:rsidRPr="00781D8D" w:rsidRDefault="0019616D" w:rsidP="00AC33EC">
          <w:pPr>
            <w:jc w:val="right"/>
            <w:rPr>
              <w:rFonts w:ascii="Arial" w:hAnsi="Arial" w:cs="Arial"/>
              <w:i/>
              <w:sz w:val="16"/>
            </w:rPr>
          </w:pPr>
        </w:p>
      </w:tc>
    </w:tr>
  </w:tbl>
  <w:p w14:paraId="2AA2033D" w14:textId="56C700CC" w:rsidR="0019616D" w:rsidRDefault="001961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26DE"/>
    <w:multiLevelType w:val="hybridMultilevel"/>
    <w:tmpl w:val="70B424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1C47E1"/>
    <w:multiLevelType w:val="hybridMultilevel"/>
    <w:tmpl w:val="7FC89C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051FA4"/>
    <w:multiLevelType w:val="hybridMultilevel"/>
    <w:tmpl w:val="2674A4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4D3055"/>
    <w:multiLevelType w:val="hybridMultilevel"/>
    <w:tmpl w:val="6D6437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95C14E0"/>
    <w:multiLevelType w:val="hybridMultilevel"/>
    <w:tmpl w:val="B54ED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176CA"/>
    <w:multiLevelType w:val="hybridMultilevel"/>
    <w:tmpl w:val="8628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23720"/>
    <w:multiLevelType w:val="hybridMultilevel"/>
    <w:tmpl w:val="D9C04C60"/>
    <w:lvl w:ilvl="0" w:tplc="0409000B">
      <w:start w:val="1"/>
      <w:numFmt w:val="bullet"/>
      <w:lvlText w:val=""/>
      <w:lvlJc w:val="left"/>
      <w:pPr>
        <w:ind w:left="1970" w:hanging="360"/>
      </w:pPr>
      <w:rPr>
        <w:rFonts w:ascii="Wingdings" w:hAnsi="Wingdings" w:hint="default"/>
      </w:rPr>
    </w:lvl>
    <w:lvl w:ilvl="1" w:tplc="04090003" w:tentative="1">
      <w:start w:val="1"/>
      <w:numFmt w:val="bullet"/>
      <w:lvlText w:val="o"/>
      <w:lvlJc w:val="left"/>
      <w:pPr>
        <w:ind w:left="2690" w:hanging="360"/>
      </w:pPr>
      <w:rPr>
        <w:rFonts w:ascii="Courier New" w:hAnsi="Courier New" w:cs="Courier New" w:hint="default"/>
      </w:rPr>
    </w:lvl>
    <w:lvl w:ilvl="2" w:tplc="04090005" w:tentative="1">
      <w:start w:val="1"/>
      <w:numFmt w:val="bullet"/>
      <w:lvlText w:val=""/>
      <w:lvlJc w:val="left"/>
      <w:pPr>
        <w:ind w:left="3410" w:hanging="360"/>
      </w:pPr>
      <w:rPr>
        <w:rFonts w:ascii="Wingdings" w:hAnsi="Wingdings" w:hint="default"/>
      </w:rPr>
    </w:lvl>
    <w:lvl w:ilvl="3" w:tplc="04090001" w:tentative="1">
      <w:start w:val="1"/>
      <w:numFmt w:val="bullet"/>
      <w:lvlText w:val=""/>
      <w:lvlJc w:val="left"/>
      <w:pPr>
        <w:ind w:left="4130" w:hanging="360"/>
      </w:pPr>
      <w:rPr>
        <w:rFonts w:ascii="Symbol" w:hAnsi="Symbol" w:hint="default"/>
      </w:rPr>
    </w:lvl>
    <w:lvl w:ilvl="4" w:tplc="04090003" w:tentative="1">
      <w:start w:val="1"/>
      <w:numFmt w:val="bullet"/>
      <w:lvlText w:val="o"/>
      <w:lvlJc w:val="left"/>
      <w:pPr>
        <w:ind w:left="4850" w:hanging="360"/>
      </w:pPr>
      <w:rPr>
        <w:rFonts w:ascii="Courier New" w:hAnsi="Courier New" w:cs="Courier New" w:hint="default"/>
      </w:rPr>
    </w:lvl>
    <w:lvl w:ilvl="5" w:tplc="04090005" w:tentative="1">
      <w:start w:val="1"/>
      <w:numFmt w:val="bullet"/>
      <w:lvlText w:val=""/>
      <w:lvlJc w:val="left"/>
      <w:pPr>
        <w:ind w:left="5570" w:hanging="360"/>
      </w:pPr>
      <w:rPr>
        <w:rFonts w:ascii="Wingdings" w:hAnsi="Wingdings" w:hint="default"/>
      </w:rPr>
    </w:lvl>
    <w:lvl w:ilvl="6" w:tplc="04090001" w:tentative="1">
      <w:start w:val="1"/>
      <w:numFmt w:val="bullet"/>
      <w:lvlText w:val=""/>
      <w:lvlJc w:val="left"/>
      <w:pPr>
        <w:ind w:left="6290" w:hanging="360"/>
      </w:pPr>
      <w:rPr>
        <w:rFonts w:ascii="Symbol" w:hAnsi="Symbol" w:hint="default"/>
      </w:rPr>
    </w:lvl>
    <w:lvl w:ilvl="7" w:tplc="04090003" w:tentative="1">
      <w:start w:val="1"/>
      <w:numFmt w:val="bullet"/>
      <w:lvlText w:val="o"/>
      <w:lvlJc w:val="left"/>
      <w:pPr>
        <w:ind w:left="7010" w:hanging="360"/>
      </w:pPr>
      <w:rPr>
        <w:rFonts w:ascii="Courier New" w:hAnsi="Courier New" w:cs="Courier New" w:hint="default"/>
      </w:rPr>
    </w:lvl>
    <w:lvl w:ilvl="8" w:tplc="04090005" w:tentative="1">
      <w:start w:val="1"/>
      <w:numFmt w:val="bullet"/>
      <w:lvlText w:val=""/>
      <w:lvlJc w:val="left"/>
      <w:pPr>
        <w:ind w:left="7730" w:hanging="360"/>
      </w:pPr>
      <w:rPr>
        <w:rFonts w:ascii="Wingdings" w:hAnsi="Wingdings" w:hint="default"/>
      </w:rPr>
    </w:lvl>
  </w:abstractNum>
  <w:abstractNum w:abstractNumId="7">
    <w:nsid w:val="27F80E6F"/>
    <w:multiLevelType w:val="hybridMultilevel"/>
    <w:tmpl w:val="F2DC7A7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93344D2"/>
    <w:multiLevelType w:val="hybridMultilevel"/>
    <w:tmpl w:val="D5E432A8"/>
    <w:lvl w:ilvl="0" w:tplc="E7F2BF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6101D"/>
    <w:multiLevelType w:val="hybridMultilevel"/>
    <w:tmpl w:val="CC8E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D30AA8"/>
    <w:multiLevelType w:val="hybridMultilevel"/>
    <w:tmpl w:val="10E0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C46AC"/>
    <w:multiLevelType w:val="hybridMultilevel"/>
    <w:tmpl w:val="CF40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46B1E"/>
    <w:multiLevelType w:val="hybridMultilevel"/>
    <w:tmpl w:val="6EDC64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77E2737"/>
    <w:multiLevelType w:val="hybridMultilevel"/>
    <w:tmpl w:val="51ACCD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A7F50F4"/>
    <w:multiLevelType w:val="hybridMultilevel"/>
    <w:tmpl w:val="C480F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0050A"/>
    <w:multiLevelType w:val="hybridMultilevel"/>
    <w:tmpl w:val="246CBF78"/>
    <w:lvl w:ilvl="0" w:tplc="7EF28FCE">
      <w:start w:val="4"/>
      <w:numFmt w:val="decimal"/>
      <w:lvlText w:val="%1."/>
      <w:lvlJc w:val="left"/>
      <w:pPr>
        <w:ind w:left="36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FE33284"/>
    <w:multiLevelType w:val="hybridMultilevel"/>
    <w:tmpl w:val="B2A4D0AE"/>
    <w:lvl w:ilvl="0" w:tplc="04090009">
      <w:start w:val="1"/>
      <w:numFmt w:val="bullet"/>
      <w:lvlText w:val=""/>
      <w:lvlJc w:val="left"/>
      <w:pPr>
        <w:ind w:left="3505" w:hanging="360"/>
      </w:pPr>
      <w:rPr>
        <w:rFonts w:ascii="Wingdings" w:hAnsi="Wingdings" w:hint="default"/>
      </w:rPr>
    </w:lvl>
    <w:lvl w:ilvl="1" w:tplc="04090003" w:tentative="1">
      <w:start w:val="1"/>
      <w:numFmt w:val="bullet"/>
      <w:lvlText w:val="o"/>
      <w:lvlJc w:val="left"/>
      <w:pPr>
        <w:ind w:left="4225" w:hanging="360"/>
      </w:pPr>
      <w:rPr>
        <w:rFonts w:ascii="Courier New" w:hAnsi="Courier New" w:cs="Courier New" w:hint="default"/>
      </w:rPr>
    </w:lvl>
    <w:lvl w:ilvl="2" w:tplc="04090005" w:tentative="1">
      <w:start w:val="1"/>
      <w:numFmt w:val="bullet"/>
      <w:lvlText w:val=""/>
      <w:lvlJc w:val="left"/>
      <w:pPr>
        <w:ind w:left="4945" w:hanging="360"/>
      </w:pPr>
      <w:rPr>
        <w:rFonts w:ascii="Wingdings" w:hAnsi="Wingdings" w:hint="default"/>
      </w:rPr>
    </w:lvl>
    <w:lvl w:ilvl="3" w:tplc="04090001" w:tentative="1">
      <w:start w:val="1"/>
      <w:numFmt w:val="bullet"/>
      <w:lvlText w:val=""/>
      <w:lvlJc w:val="left"/>
      <w:pPr>
        <w:ind w:left="5665" w:hanging="360"/>
      </w:pPr>
      <w:rPr>
        <w:rFonts w:ascii="Symbol" w:hAnsi="Symbol" w:hint="default"/>
      </w:rPr>
    </w:lvl>
    <w:lvl w:ilvl="4" w:tplc="04090003" w:tentative="1">
      <w:start w:val="1"/>
      <w:numFmt w:val="bullet"/>
      <w:lvlText w:val="o"/>
      <w:lvlJc w:val="left"/>
      <w:pPr>
        <w:ind w:left="6385" w:hanging="360"/>
      </w:pPr>
      <w:rPr>
        <w:rFonts w:ascii="Courier New" w:hAnsi="Courier New" w:cs="Courier New" w:hint="default"/>
      </w:rPr>
    </w:lvl>
    <w:lvl w:ilvl="5" w:tplc="04090005" w:tentative="1">
      <w:start w:val="1"/>
      <w:numFmt w:val="bullet"/>
      <w:lvlText w:val=""/>
      <w:lvlJc w:val="left"/>
      <w:pPr>
        <w:ind w:left="7105" w:hanging="360"/>
      </w:pPr>
      <w:rPr>
        <w:rFonts w:ascii="Wingdings" w:hAnsi="Wingdings" w:hint="default"/>
      </w:rPr>
    </w:lvl>
    <w:lvl w:ilvl="6" w:tplc="04090001" w:tentative="1">
      <w:start w:val="1"/>
      <w:numFmt w:val="bullet"/>
      <w:lvlText w:val=""/>
      <w:lvlJc w:val="left"/>
      <w:pPr>
        <w:ind w:left="7825" w:hanging="360"/>
      </w:pPr>
      <w:rPr>
        <w:rFonts w:ascii="Symbol" w:hAnsi="Symbol" w:hint="default"/>
      </w:rPr>
    </w:lvl>
    <w:lvl w:ilvl="7" w:tplc="04090003" w:tentative="1">
      <w:start w:val="1"/>
      <w:numFmt w:val="bullet"/>
      <w:lvlText w:val="o"/>
      <w:lvlJc w:val="left"/>
      <w:pPr>
        <w:ind w:left="8545" w:hanging="360"/>
      </w:pPr>
      <w:rPr>
        <w:rFonts w:ascii="Courier New" w:hAnsi="Courier New" w:cs="Courier New" w:hint="default"/>
      </w:rPr>
    </w:lvl>
    <w:lvl w:ilvl="8" w:tplc="04090005" w:tentative="1">
      <w:start w:val="1"/>
      <w:numFmt w:val="bullet"/>
      <w:lvlText w:val=""/>
      <w:lvlJc w:val="left"/>
      <w:pPr>
        <w:ind w:left="9265" w:hanging="360"/>
      </w:pPr>
      <w:rPr>
        <w:rFonts w:ascii="Wingdings" w:hAnsi="Wingdings" w:hint="default"/>
      </w:rPr>
    </w:lvl>
  </w:abstractNum>
  <w:abstractNum w:abstractNumId="17">
    <w:nsid w:val="401C3E21"/>
    <w:multiLevelType w:val="hybridMultilevel"/>
    <w:tmpl w:val="77EE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2C1F73"/>
    <w:multiLevelType w:val="hybridMultilevel"/>
    <w:tmpl w:val="CD62BF44"/>
    <w:lvl w:ilvl="0" w:tplc="04090009">
      <w:start w:val="1"/>
      <w:numFmt w:val="bullet"/>
      <w:lvlText w:val=""/>
      <w:lvlJc w:val="left"/>
      <w:pPr>
        <w:ind w:left="3518" w:hanging="360"/>
      </w:pPr>
      <w:rPr>
        <w:rFonts w:ascii="Wingdings" w:hAnsi="Wingdings" w:hint="default"/>
      </w:rPr>
    </w:lvl>
    <w:lvl w:ilvl="1" w:tplc="04090003" w:tentative="1">
      <w:start w:val="1"/>
      <w:numFmt w:val="bullet"/>
      <w:lvlText w:val="o"/>
      <w:lvlJc w:val="left"/>
      <w:pPr>
        <w:ind w:left="4238" w:hanging="360"/>
      </w:pPr>
      <w:rPr>
        <w:rFonts w:ascii="Courier New" w:hAnsi="Courier New" w:cs="Courier New" w:hint="default"/>
      </w:rPr>
    </w:lvl>
    <w:lvl w:ilvl="2" w:tplc="04090005" w:tentative="1">
      <w:start w:val="1"/>
      <w:numFmt w:val="bullet"/>
      <w:lvlText w:val=""/>
      <w:lvlJc w:val="left"/>
      <w:pPr>
        <w:ind w:left="4958" w:hanging="360"/>
      </w:pPr>
      <w:rPr>
        <w:rFonts w:ascii="Wingdings" w:hAnsi="Wingdings" w:hint="default"/>
      </w:rPr>
    </w:lvl>
    <w:lvl w:ilvl="3" w:tplc="04090001" w:tentative="1">
      <w:start w:val="1"/>
      <w:numFmt w:val="bullet"/>
      <w:lvlText w:val=""/>
      <w:lvlJc w:val="left"/>
      <w:pPr>
        <w:ind w:left="5678" w:hanging="360"/>
      </w:pPr>
      <w:rPr>
        <w:rFonts w:ascii="Symbol" w:hAnsi="Symbol" w:hint="default"/>
      </w:rPr>
    </w:lvl>
    <w:lvl w:ilvl="4" w:tplc="04090003" w:tentative="1">
      <w:start w:val="1"/>
      <w:numFmt w:val="bullet"/>
      <w:lvlText w:val="o"/>
      <w:lvlJc w:val="left"/>
      <w:pPr>
        <w:ind w:left="6398" w:hanging="360"/>
      </w:pPr>
      <w:rPr>
        <w:rFonts w:ascii="Courier New" w:hAnsi="Courier New" w:cs="Courier New" w:hint="default"/>
      </w:rPr>
    </w:lvl>
    <w:lvl w:ilvl="5" w:tplc="04090005" w:tentative="1">
      <w:start w:val="1"/>
      <w:numFmt w:val="bullet"/>
      <w:lvlText w:val=""/>
      <w:lvlJc w:val="left"/>
      <w:pPr>
        <w:ind w:left="7118" w:hanging="360"/>
      </w:pPr>
      <w:rPr>
        <w:rFonts w:ascii="Wingdings" w:hAnsi="Wingdings" w:hint="default"/>
      </w:rPr>
    </w:lvl>
    <w:lvl w:ilvl="6" w:tplc="04090001" w:tentative="1">
      <w:start w:val="1"/>
      <w:numFmt w:val="bullet"/>
      <w:lvlText w:val=""/>
      <w:lvlJc w:val="left"/>
      <w:pPr>
        <w:ind w:left="7838" w:hanging="360"/>
      </w:pPr>
      <w:rPr>
        <w:rFonts w:ascii="Symbol" w:hAnsi="Symbol" w:hint="default"/>
      </w:rPr>
    </w:lvl>
    <w:lvl w:ilvl="7" w:tplc="04090003" w:tentative="1">
      <w:start w:val="1"/>
      <w:numFmt w:val="bullet"/>
      <w:lvlText w:val="o"/>
      <w:lvlJc w:val="left"/>
      <w:pPr>
        <w:ind w:left="8558" w:hanging="360"/>
      </w:pPr>
      <w:rPr>
        <w:rFonts w:ascii="Courier New" w:hAnsi="Courier New" w:cs="Courier New" w:hint="default"/>
      </w:rPr>
    </w:lvl>
    <w:lvl w:ilvl="8" w:tplc="04090005" w:tentative="1">
      <w:start w:val="1"/>
      <w:numFmt w:val="bullet"/>
      <w:lvlText w:val=""/>
      <w:lvlJc w:val="left"/>
      <w:pPr>
        <w:ind w:left="9278" w:hanging="360"/>
      </w:pPr>
      <w:rPr>
        <w:rFonts w:ascii="Wingdings" w:hAnsi="Wingdings" w:hint="default"/>
      </w:rPr>
    </w:lvl>
  </w:abstractNum>
  <w:abstractNum w:abstractNumId="19">
    <w:nsid w:val="41AF0D0A"/>
    <w:multiLevelType w:val="hybridMultilevel"/>
    <w:tmpl w:val="073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C575CE"/>
    <w:multiLevelType w:val="hybridMultilevel"/>
    <w:tmpl w:val="8DBC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1A2B43"/>
    <w:multiLevelType w:val="hybridMultilevel"/>
    <w:tmpl w:val="3F60C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B250C3E"/>
    <w:multiLevelType w:val="hybridMultilevel"/>
    <w:tmpl w:val="FFA27E64"/>
    <w:lvl w:ilvl="0" w:tplc="D3D29814">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8877F3D"/>
    <w:multiLevelType w:val="hybridMultilevel"/>
    <w:tmpl w:val="47307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C52D1B"/>
    <w:multiLevelType w:val="hybridMultilevel"/>
    <w:tmpl w:val="3A46FE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074314"/>
    <w:multiLevelType w:val="hybridMultilevel"/>
    <w:tmpl w:val="33C2231A"/>
    <w:lvl w:ilvl="0" w:tplc="04090003">
      <w:start w:val="1"/>
      <w:numFmt w:val="bullet"/>
      <w:lvlText w:val="o"/>
      <w:lvlJc w:val="left"/>
      <w:pPr>
        <w:ind w:left="3060" w:hanging="360"/>
      </w:pPr>
      <w:rPr>
        <w:rFonts w:ascii="Courier New" w:hAnsi="Courier New" w:cs="Courier New"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6">
    <w:nsid w:val="5F3F40BD"/>
    <w:multiLevelType w:val="hybridMultilevel"/>
    <w:tmpl w:val="CCFE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EA346F"/>
    <w:multiLevelType w:val="hybridMultilevel"/>
    <w:tmpl w:val="662620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3EC2E9C"/>
    <w:multiLevelType w:val="hybridMultilevel"/>
    <w:tmpl w:val="846A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4B2C4D"/>
    <w:multiLevelType w:val="hybridMultilevel"/>
    <w:tmpl w:val="1F044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AB30EF"/>
    <w:multiLevelType w:val="hybridMultilevel"/>
    <w:tmpl w:val="055A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B243FC"/>
    <w:multiLevelType w:val="hybridMultilevel"/>
    <w:tmpl w:val="CB32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E66646"/>
    <w:multiLevelType w:val="hybridMultilevel"/>
    <w:tmpl w:val="C6F89CF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C9318C9"/>
    <w:multiLevelType w:val="hybridMultilevel"/>
    <w:tmpl w:val="2006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3133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70082872"/>
    <w:multiLevelType w:val="hybridMultilevel"/>
    <w:tmpl w:val="7CA0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FD637B"/>
    <w:multiLevelType w:val="hybridMultilevel"/>
    <w:tmpl w:val="7758CDCE"/>
    <w:lvl w:ilvl="0" w:tplc="17321704">
      <w:start w:val="1"/>
      <w:numFmt w:val="bullet"/>
      <w:lvlText w:val=""/>
      <w:lvlJc w:val="left"/>
      <w:pPr>
        <w:tabs>
          <w:tab w:val="num" w:pos="720"/>
        </w:tabs>
        <w:ind w:left="720" w:hanging="360"/>
      </w:pPr>
      <w:rPr>
        <w:rFonts w:ascii="Webdings" w:hAnsi="Webdings" w:hint="default"/>
      </w:rPr>
    </w:lvl>
    <w:lvl w:ilvl="1" w:tplc="381E3300" w:tentative="1">
      <w:start w:val="1"/>
      <w:numFmt w:val="bullet"/>
      <w:lvlText w:val=""/>
      <w:lvlJc w:val="left"/>
      <w:pPr>
        <w:tabs>
          <w:tab w:val="num" w:pos="1440"/>
        </w:tabs>
        <w:ind w:left="1440" w:hanging="360"/>
      </w:pPr>
      <w:rPr>
        <w:rFonts w:ascii="Webdings" w:hAnsi="Webdings" w:hint="default"/>
      </w:rPr>
    </w:lvl>
    <w:lvl w:ilvl="2" w:tplc="047450A2" w:tentative="1">
      <w:start w:val="1"/>
      <w:numFmt w:val="bullet"/>
      <w:lvlText w:val=""/>
      <w:lvlJc w:val="left"/>
      <w:pPr>
        <w:tabs>
          <w:tab w:val="num" w:pos="2160"/>
        </w:tabs>
        <w:ind w:left="2160" w:hanging="360"/>
      </w:pPr>
      <w:rPr>
        <w:rFonts w:ascii="Webdings" w:hAnsi="Webdings" w:hint="default"/>
      </w:rPr>
    </w:lvl>
    <w:lvl w:ilvl="3" w:tplc="CB04132C" w:tentative="1">
      <w:start w:val="1"/>
      <w:numFmt w:val="bullet"/>
      <w:lvlText w:val=""/>
      <w:lvlJc w:val="left"/>
      <w:pPr>
        <w:tabs>
          <w:tab w:val="num" w:pos="2880"/>
        </w:tabs>
        <w:ind w:left="2880" w:hanging="360"/>
      </w:pPr>
      <w:rPr>
        <w:rFonts w:ascii="Webdings" w:hAnsi="Webdings" w:hint="default"/>
      </w:rPr>
    </w:lvl>
    <w:lvl w:ilvl="4" w:tplc="D4BCD04A" w:tentative="1">
      <w:start w:val="1"/>
      <w:numFmt w:val="bullet"/>
      <w:lvlText w:val=""/>
      <w:lvlJc w:val="left"/>
      <w:pPr>
        <w:tabs>
          <w:tab w:val="num" w:pos="3600"/>
        </w:tabs>
        <w:ind w:left="3600" w:hanging="360"/>
      </w:pPr>
      <w:rPr>
        <w:rFonts w:ascii="Webdings" w:hAnsi="Webdings" w:hint="default"/>
      </w:rPr>
    </w:lvl>
    <w:lvl w:ilvl="5" w:tplc="3146ACBA" w:tentative="1">
      <w:start w:val="1"/>
      <w:numFmt w:val="bullet"/>
      <w:lvlText w:val=""/>
      <w:lvlJc w:val="left"/>
      <w:pPr>
        <w:tabs>
          <w:tab w:val="num" w:pos="4320"/>
        </w:tabs>
        <w:ind w:left="4320" w:hanging="360"/>
      </w:pPr>
      <w:rPr>
        <w:rFonts w:ascii="Webdings" w:hAnsi="Webdings" w:hint="default"/>
      </w:rPr>
    </w:lvl>
    <w:lvl w:ilvl="6" w:tplc="0338F2E0" w:tentative="1">
      <w:start w:val="1"/>
      <w:numFmt w:val="bullet"/>
      <w:lvlText w:val=""/>
      <w:lvlJc w:val="left"/>
      <w:pPr>
        <w:tabs>
          <w:tab w:val="num" w:pos="5040"/>
        </w:tabs>
        <w:ind w:left="5040" w:hanging="360"/>
      </w:pPr>
      <w:rPr>
        <w:rFonts w:ascii="Webdings" w:hAnsi="Webdings" w:hint="default"/>
      </w:rPr>
    </w:lvl>
    <w:lvl w:ilvl="7" w:tplc="433CBAB4" w:tentative="1">
      <w:start w:val="1"/>
      <w:numFmt w:val="bullet"/>
      <w:lvlText w:val=""/>
      <w:lvlJc w:val="left"/>
      <w:pPr>
        <w:tabs>
          <w:tab w:val="num" w:pos="5760"/>
        </w:tabs>
        <w:ind w:left="5760" w:hanging="360"/>
      </w:pPr>
      <w:rPr>
        <w:rFonts w:ascii="Webdings" w:hAnsi="Webdings" w:hint="default"/>
      </w:rPr>
    </w:lvl>
    <w:lvl w:ilvl="8" w:tplc="FFD8C518" w:tentative="1">
      <w:start w:val="1"/>
      <w:numFmt w:val="bullet"/>
      <w:lvlText w:val=""/>
      <w:lvlJc w:val="left"/>
      <w:pPr>
        <w:tabs>
          <w:tab w:val="num" w:pos="6480"/>
        </w:tabs>
        <w:ind w:left="6480" w:hanging="360"/>
      </w:pPr>
      <w:rPr>
        <w:rFonts w:ascii="Webdings" w:hAnsi="Webdings" w:hint="default"/>
      </w:rPr>
    </w:lvl>
  </w:abstractNum>
  <w:abstractNum w:abstractNumId="37">
    <w:nsid w:val="713E281F"/>
    <w:multiLevelType w:val="hybridMultilevel"/>
    <w:tmpl w:val="F230CC28"/>
    <w:lvl w:ilvl="0" w:tplc="0409000B">
      <w:start w:val="1"/>
      <w:numFmt w:val="bullet"/>
      <w:lvlText w:val=""/>
      <w:lvlJc w:val="left"/>
      <w:pPr>
        <w:ind w:left="2133" w:hanging="360"/>
      </w:pPr>
      <w:rPr>
        <w:rFonts w:ascii="Wingdings" w:hAnsi="Wingdings" w:hint="default"/>
      </w:rPr>
    </w:lvl>
    <w:lvl w:ilvl="1" w:tplc="04090003" w:tentative="1">
      <w:start w:val="1"/>
      <w:numFmt w:val="bullet"/>
      <w:lvlText w:val="o"/>
      <w:lvlJc w:val="left"/>
      <w:pPr>
        <w:ind w:left="2853" w:hanging="360"/>
      </w:pPr>
      <w:rPr>
        <w:rFonts w:ascii="Courier New" w:hAnsi="Courier New" w:cs="Courier New" w:hint="default"/>
      </w:rPr>
    </w:lvl>
    <w:lvl w:ilvl="2" w:tplc="04090005" w:tentative="1">
      <w:start w:val="1"/>
      <w:numFmt w:val="bullet"/>
      <w:lvlText w:val=""/>
      <w:lvlJc w:val="left"/>
      <w:pPr>
        <w:ind w:left="3573" w:hanging="360"/>
      </w:pPr>
      <w:rPr>
        <w:rFonts w:ascii="Wingdings" w:hAnsi="Wingdings" w:hint="default"/>
      </w:rPr>
    </w:lvl>
    <w:lvl w:ilvl="3" w:tplc="04090001" w:tentative="1">
      <w:start w:val="1"/>
      <w:numFmt w:val="bullet"/>
      <w:lvlText w:val=""/>
      <w:lvlJc w:val="left"/>
      <w:pPr>
        <w:ind w:left="4293" w:hanging="360"/>
      </w:pPr>
      <w:rPr>
        <w:rFonts w:ascii="Symbol" w:hAnsi="Symbol" w:hint="default"/>
      </w:rPr>
    </w:lvl>
    <w:lvl w:ilvl="4" w:tplc="04090003" w:tentative="1">
      <w:start w:val="1"/>
      <w:numFmt w:val="bullet"/>
      <w:lvlText w:val="o"/>
      <w:lvlJc w:val="left"/>
      <w:pPr>
        <w:ind w:left="5013" w:hanging="360"/>
      </w:pPr>
      <w:rPr>
        <w:rFonts w:ascii="Courier New" w:hAnsi="Courier New" w:cs="Courier New" w:hint="default"/>
      </w:rPr>
    </w:lvl>
    <w:lvl w:ilvl="5" w:tplc="04090005" w:tentative="1">
      <w:start w:val="1"/>
      <w:numFmt w:val="bullet"/>
      <w:lvlText w:val=""/>
      <w:lvlJc w:val="left"/>
      <w:pPr>
        <w:ind w:left="5733" w:hanging="360"/>
      </w:pPr>
      <w:rPr>
        <w:rFonts w:ascii="Wingdings" w:hAnsi="Wingdings" w:hint="default"/>
      </w:rPr>
    </w:lvl>
    <w:lvl w:ilvl="6" w:tplc="04090001" w:tentative="1">
      <w:start w:val="1"/>
      <w:numFmt w:val="bullet"/>
      <w:lvlText w:val=""/>
      <w:lvlJc w:val="left"/>
      <w:pPr>
        <w:ind w:left="6453" w:hanging="360"/>
      </w:pPr>
      <w:rPr>
        <w:rFonts w:ascii="Symbol" w:hAnsi="Symbol" w:hint="default"/>
      </w:rPr>
    </w:lvl>
    <w:lvl w:ilvl="7" w:tplc="04090003" w:tentative="1">
      <w:start w:val="1"/>
      <w:numFmt w:val="bullet"/>
      <w:lvlText w:val="o"/>
      <w:lvlJc w:val="left"/>
      <w:pPr>
        <w:ind w:left="7173" w:hanging="360"/>
      </w:pPr>
      <w:rPr>
        <w:rFonts w:ascii="Courier New" w:hAnsi="Courier New" w:cs="Courier New" w:hint="default"/>
      </w:rPr>
    </w:lvl>
    <w:lvl w:ilvl="8" w:tplc="04090005" w:tentative="1">
      <w:start w:val="1"/>
      <w:numFmt w:val="bullet"/>
      <w:lvlText w:val=""/>
      <w:lvlJc w:val="left"/>
      <w:pPr>
        <w:ind w:left="7893" w:hanging="360"/>
      </w:pPr>
      <w:rPr>
        <w:rFonts w:ascii="Wingdings" w:hAnsi="Wingdings" w:hint="default"/>
      </w:rPr>
    </w:lvl>
  </w:abstractNum>
  <w:abstractNum w:abstractNumId="38">
    <w:nsid w:val="718E24D1"/>
    <w:multiLevelType w:val="hybridMultilevel"/>
    <w:tmpl w:val="47A4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03245F"/>
    <w:multiLevelType w:val="hybridMultilevel"/>
    <w:tmpl w:val="F22622BC"/>
    <w:lvl w:ilvl="0" w:tplc="926A8488">
      <w:start w:val="1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A96C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7AF6736E"/>
    <w:multiLevelType w:val="hybridMultilevel"/>
    <w:tmpl w:val="17DCB4EE"/>
    <w:lvl w:ilvl="0" w:tplc="04090005">
      <w:start w:val="1"/>
      <w:numFmt w:val="bullet"/>
      <w:lvlText w:val=""/>
      <w:lvlJc w:val="left"/>
      <w:pPr>
        <w:ind w:left="1413" w:hanging="360"/>
      </w:pPr>
      <w:rPr>
        <w:rFonts w:ascii="Wingdings" w:hAnsi="Wingdings" w:hint="default"/>
      </w:rPr>
    </w:lvl>
    <w:lvl w:ilvl="1" w:tplc="04090003" w:tentative="1">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42">
    <w:nsid w:val="7EAE29FB"/>
    <w:multiLevelType w:val="hybridMultilevel"/>
    <w:tmpl w:val="5BFC4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29"/>
  </w:num>
  <w:num w:numId="4">
    <w:abstractNumId w:val="20"/>
  </w:num>
  <w:num w:numId="5">
    <w:abstractNumId w:val="38"/>
  </w:num>
  <w:num w:numId="6">
    <w:abstractNumId w:val="26"/>
  </w:num>
  <w:num w:numId="7">
    <w:abstractNumId w:val="4"/>
  </w:num>
  <w:num w:numId="8">
    <w:abstractNumId w:val="28"/>
  </w:num>
  <w:num w:numId="9">
    <w:abstractNumId w:val="30"/>
  </w:num>
  <w:num w:numId="10">
    <w:abstractNumId w:val="23"/>
  </w:num>
  <w:num w:numId="11">
    <w:abstractNumId w:val="10"/>
  </w:num>
  <w:num w:numId="12">
    <w:abstractNumId w:val="17"/>
  </w:num>
  <w:num w:numId="13">
    <w:abstractNumId w:val="14"/>
  </w:num>
  <w:num w:numId="14">
    <w:abstractNumId w:val="35"/>
  </w:num>
  <w:num w:numId="15">
    <w:abstractNumId w:val="31"/>
  </w:num>
  <w:num w:numId="16">
    <w:abstractNumId w:val="11"/>
  </w:num>
  <w:num w:numId="17">
    <w:abstractNumId w:val="8"/>
  </w:num>
  <w:num w:numId="18">
    <w:abstractNumId w:val="9"/>
  </w:num>
  <w:num w:numId="19">
    <w:abstractNumId w:val="21"/>
  </w:num>
  <w:num w:numId="20">
    <w:abstractNumId w:val="0"/>
  </w:num>
  <w:num w:numId="21">
    <w:abstractNumId w:val="7"/>
  </w:num>
  <w:num w:numId="22">
    <w:abstractNumId w:val="12"/>
  </w:num>
  <w:num w:numId="23">
    <w:abstractNumId w:val="42"/>
  </w:num>
  <w:num w:numId="24">
    <w:abstractNumId w:val="1"/>
  </w:num>
  <w:num w:numId="25">
    <w:abstractNumId w:val="41"/>
  </w:num>
  <w:num w:numId="26">
    <w:abstractNumId w:val="37"/>
  </w:num>
  <w:num w:numId="27">
    <w:abstractNumId w:val="34"/>
  </w:num>
  <w:num w:numId="28">
    <w:abstractNumId w:val="40"/>
  </w:num>
  <w:num w:numId="29">
    <w:abstractNumId w:val="27"/>
  </w:num>
  <w:num w:numId="30">
    <w:abstractNumId w:val="32"/>
  </w:num>
  <w:num w:numId="31">
    <w:abstractNumId w:val="24"/>
  </w:num>
  <w:num w:numId="32">
    <w:abstractNumId w:val="3"/>
  </w:num>
  <w:num w:numId="33">
    <w:abstractNumId w:val="16"/>
  </w:num>
  <w:num w:numId="34">
    <w:abstractNumId w:val="13"/>
  </w:num>
  <w:num w:numId="35">
    <w:abstractNumId w:val="18"/>
  </w:num>
  <w:num w:numId="36">
    <w:abstractNumId w:val="36"/>
  </w:num>
  <w:num w:numId="37">
    <w:abstractNumId w:val="19"/>
  </w:num>
  <w:num w:numId="38">
    <w:abstractNumId w:val="39"/>
  </w:num>
  <w:num w:numId="39">
    <w:abstractNumId w:val="6"/>
  </w:num>
  <w:num w:numId="40">
    <w:abstractNumId w:val="33"/>
  </w:num>
  <w:num w:numId="41">
    <w:abstractNumId w:val="2"/>
  </w:num>
  <w:num w:numId="42">
    <w:abstractNumId w:val="5"/>
  </w:num>
  <w:num w:numId="43">
    <w:abstractNumId w:val="2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itz, Jill E.">
    <w15:presenceInfo w15:providerId="AD" w15:userId="S-1-5-21-1679305473-4050725899-3880076485-10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CCF"/>
    <w:rsid w:val="0000050F"/>
    <w:rsid w:val="00004245"/>
    <w:rsid w:val="000061D7"/>
    <w:rsid w:val="0000653B"/>
    <w:rsid w:val="00007197"/>
    <w:rsid w:val="00010256"/>
    <w:rsid w:val="000116D5"/>
    <w:rsid w:val="000122C2"/>
    <w:rsid w:val="00013BB2"/>
    <w:rsid w:val="000151D3"/>
    <w:rsid w:val="0001779A"/>
    <w:rsid w:val="00017C9A"/>
    <w:rsid w:val="00023DE7"/>
    <w:rsid w:val="000243BE"/>
    <w:rsid w:val="00024CB5"/>
    <w:rsid w:val="00025CD1"/>
    <w:rsid w:val="00031AF7"/>
    <w:rsid w:val="0003274B"/>
    <w:rsid w:val="00034A3D"/>
    <w:rsid w:val="00035C37"/>
    <w:rsid w:val="00035CCE"/>
    <w:rsid w:val="000360A5"/>
    <w:rsid w:val="00036814"/>
    <w:rsid w:val="00036BAC"/>
    <w:rsid w:val="0003711F"/>
    <w:rsid w:val="0004088A"/>
    <w:rsid w:val="00040A1E"/>
    <w:rsid w:val="0004160E"/>
    <w:rsid w:val="00042D3A"/>
    <w:rsid w:val="000430B0"/>
    <w:rsid w:val="000444F8"/>
    <w:rsid w:val="00044ABE"/>
    <w:rsid w:val="000500F5"/>
    <w:rsid w:val="00050773"/>
    <w:rsid w:val="000519F4"/>
    <w:rsid w:val="000520FD"/>
    <w:rsid w:val="0005440B"/>
    <w:rsid w:val="00054CF8"/>
    <w:rsid w:val="00056AB0"/>
    <w:rsid w:val="00057699"/>
    <w:rsid w:val="00057CFC"/>
    <w:rsid w:val="00060E69"/>
    <w:rsid w:val="00061288"/>
    <w:rsid w:val="000624CB"/>
    <w:rsid w:val="00062F7D"/>
    <w:rsid w:val="00063152"/>
    <w:rsid w:val="00063DDA"/>
    <w:rsid w:val="00064FE1"/>
    <w:rsid w:val="00065C08"/>
    <w:rsid w:val="000679B4"/>
    <w:rsid w:val="00072648"/>
    <w:rsid w:val="00073B83"/>
    <w:rsid w:val="00076213"/>
    <w:rsid w:val="00076FAE"/>
    <w:rsid w:val="000802BE"/>
    <w:rsid w:val="00080393"/>
    <w:rsid w:val="00080564"/>
    <w:rsid w:val="00080D93"/>
    <w:rsid w:val="0008100C"/>
    <w:rsid w:val="00082A31"/>
    <w:rsid w:val="000830CB"/>
    <w:rsid w:val="0008381D"/>
    <w:rsid w:val="00085794"/>
    <w:rsid w:val="000866BC"/>
    <w:rsid w:val="00086A22"/>
    <w:rsid w:val="000878AE"/>
    <w:rsid w:val="00092918"/>
    <w:rsid w:val="0009349F"/>
    <w:rsid w:val="00093D1F"/>
    <w:rsid w:val="00094373"/>
    <w:rsid w:val="0009524C"/>
    <w:rsid w:val="00095571"/>
    <w:rsid w:val="00095E9F"/>
    <w:rsid w:val="000964D9"/>
    <w:rsid w:val="00096C21"/>
    <w:rsid w:val="00097397"/>
    <w:rsid w:val="000A08DF"/>
    <w:rsid w:val="000A13C6"/>
    <w:rsid w:val="000A2A57"/>
    <w:rsid w:val="000A2E49"/>
    <w:rsid w:val="000A3699"/>
    <w:rsid w:val="000A3EA3"/>
    <w:rsid w:val="000A5EDB"/>
    <w:rsid w:val="000A7412"/>
    <w:rsid w:val="000A76C4"/>
    <w:rsid w:val="000A7D37"/>
    <w:rsid w:val="000B0003"/>
    <w:rsid w:val="000B0F81"/>
    <w:rsid w:val="000B115A"/>
    <w:rsid w:val="000B22E7"/>
    <w:rsid w:val="000B2441"/>
    <w:rsid w:val="000B2CE2"/>
    <w:rsid w:val="000B3743"/>
    <w:rsid w:val="000B405A"/>
    <w:rsid w:val="000B4C73"/>
    <w:rsid w:val="000B6080"/>
    <w:rsid w:val="000C0784"/>
    <w:rsid w:val="000C14D1"/>
    <w:rsid w:val="000C3A48"/>
    <w:rsid w:val="000C5655"/>
    <w:rsid w:val="000C5C29"/>
    <w:rsid w:val="000C742B"/>
    <w:rsid w:val="000C751D"/>
    <w:rsid w:val="000D1C43"/>
    <w:rsid w:val="000D2A49"/>
    <w:rsid w:val="000D30FB"/>
    <w:rsid w:val="000D53BF"/>
    <w:rsid w:val="000D58E9"/>
    <w:rsid w:val="000D5D96"/>
    <w:rsid w:val="000D622D"/>
    <w:rsid w:val="000D6BB4"/>
    <w:rsid w:val="000E0261"/>
    <w:rsid w:val="000E297C"/>
    <w:rsid w:val="000E49E1"/>
    <w:rsid w:val="000E7C66"/>
    <w:rsid w:val="000E7EC3"/>
    <w:rsid w:val="000E7ED2"/>
    <w:rsid w:val="000F144E"/>
    <w:rsid w:val="000F1AB3"/>
    <w:rsid w:val="000F4054"/>
    <w:rsid w:val="000F4F75"/>
    <w:rsid w:val="00100259"/>
    <w:rsid w:val="0010049E"/>
    <w:rsid w:val="00102637"/>
    <w:rsid w:val="00102DFA"/>
    <w:rsid w:val="00104B78"/>
    <w:rsid w:val="00105FB9"/>
    <w:rsid w:val="001061D6"/>
    <w:rsid w:val="00106BBF"/>
    <w:rsid w:val="00110D39"/>
    <w:rsid w:val="00111490"/>
    <w:rsid w:val="00112093"/>
    <w:rsid w:val="00112215"/>
    <w:rsid w:val="00113EC6"/>
    <w:rsid w:val="0011507F"/>
    <w:rsid w:val="00117F6C"/>
    <w:rsid w:val="00120AD0"/>
    <w:rsid w:val="001215B7"/>
    <w:rsid w:val="00121C86"/>
    <w:rsid w:val="00122108"/>
    <w:rsid w:val="00123237"/>
    <w:rsid w:val="00123AC6"/>
    <w:rsid w:val="001241F4"/>
    <w:rsid w:val="001255EA"/>
    <w:rsid w:val="0012677D"/>
    <w:rsid w:val="00126A6F"/>
    <w:rsid w:val="00127673"/>
    <w:rsid w:val="001304C1"/>
    <w:rsid w:val="00130B0F"/>
    <w:rsid w:val="00130D8A"/>
    <w:rsid w:val="001313B7"/>
    <w:rsid w:val="00133C1D"/>
    <w:rsid w:val="00135F29"/>
    <w:rsid w:val="001379C9"/>
    <w:rsid w:val="00140FE4"/>
    <w:rsid w:val="00142603"/>
    <w:rsid w:val="00146403"/>
    <w:rsid w:val="00146BA3"/>
    <w:rsid w:val="00147164"/>
    <w:rsid w:val="00150D92"/>
    <w:rsid w:val="0015160F"/>
    <w:rsid w:val="001524B8"/>
    <w:rsid w:val="00154299"/>
    <w:rsid w:val="00157B28"/>
    <w:rsid w:val="00160FBB"/>
    <w:rsid w:val="001633C6"/>
    <w:rsid w:val="00165671"/>
    <w:rsid w:val="001660E0"/>
    <w:rsid w:val="0016687D"/>
    <w:rsid w:val="00167CA0"/>
    <w:rsid w:val="0017057F"/>
    <w:rsid w:val="00171C11"/>
    <w:rsid w:val="001729FB"/>
    <w:rsid w:val="00172DC3"/>
    <w:rsid w:val="001749A9"/>
    <w:rsid w:val="00174B6B"/>
    <w:rsid w:val="00174C05"/>
    <w:rsid w:val="0017692F"/>
    <w:rsid w:val="001772F0"/>
    <w:rsid w:val="001774FB"/>
    <w:rsid w:val="001801A8"/>
    <w:rsid w:val="00180A4C"/>
    <w:rsid w:val="00182BDE"/>
    <w:rsid w:val="00183C90"/>
    <w:rsid w:val="001842B4"/>
    <w:rsid w:val="0019021A"/>
    <w:rsid w:val="0019046A"/>
    <w:rsid w:val="00190558"/>
    <w:rsid w:val="00190A67"/>
    <w:rsid w:val="00192F7D"/>
    <w:rsid w:val="001932BE"/>
    <w:rsid w:val="00193D3F"/>
    <w:rsid w:val="001943C7"/>
    <w:rsid w:val="00194BCE"/>
    <w:rsid w:val="0019616D"/>
    <w:rsid w:val="00197A2C"/>
    <w:rsid w:val="001A0CD9"/>
    <w:rsid w:val="001A0DF4"/>
    <w:rsid w:val="001A3299"/>
    <w:rsid w:val="001A3935"/>
    <w:rsid w:val="001A54E5"/>
    <w:rsid w:val="001A55E5"/>
    <w:rsid w:val="001A713D"/>
    <w:rsid w:val="001A7798"/>
    <w:rsid w:val="001A7CA5"/>
    <w:rsid w:val="001B1365"/>
    <w:rsid w:val="001B13CD"/>
    <w:rsid w:val="001B5049"/>
    <w:rsid w:val="001B58F7"/>
    <w:rsid w:val="001B7709"/>
    <w:rsid w:val="001B774A"/>
    <w:rsid w:val="001B7766"/>
    <w:rsid w:val="001C0C3F"/>
    <w:rsid w:val="001C2316"/>
    <w:rsid w:val="001C5A23"/>
    <w:rsid w:val="001C6458"/>
    <w:rsid w:val="001D0B38"/>
    <w:rsid w:val="001D0E24"/>
    <w:rsid w:val="001D1D1B"/>
    <w:rsid w:val="001D2E52"/>
    <w:rsid w:val="001D31BC"/>
    <w:rsid w:val="001D35DF"/>
    <w:rsid w:val="001D433A"/>
    <w:rsid w:val="001D434E"/>
    <w:rsid w:val="001D6865"/>
    <w:rsid w:val="001D7E53"/>
    <w:rsid w:val="001E08F5"/>
    <w:rsid w:val="001E15FE"/>
    <w:rsid w:val="001E3EDF"/>
    <w:rsid w:val="001E44E6"/>
    <w:rsid w:val="001E47E1"/>
    <w:rsid w:val="001E50C1"/>
    <w:rsid w:val="001E73DD"/>
    <w:rsid w:val="001F0A72"/>
    <w:rsid w:val="001F0F93"/>
    <w:rsid w:val="001F19DC"/>
    <w:rsid w:val="001F1AED"/>
    <w:rsid w:val="001F20D1"/>
    <w:rsid w:val="001F36DD"/>
    <w:rsid w:val="001F5328"/>
    <w:rsid w:val="001F557D"/>
    <w:rsid w:val="001F6765"/>
    <w:rsid w:val="001F67FE"/>
    <w:rsid w:val="00200B10"/>
    <w:rsid w:val="002018C0"/>
    <w:rsid w:val="0020461D"/>
    <w:rsid w:val="002056AB"/>
    <w:rsid w:val="00206A9F"/>
    <w:rsid w:val="00211094"/>
    <w:rsid w:val="00211194"/>
    <w:rsid w:val="00212584"/>
    <w:rsid w:val="00213A56"/>
    <w:rsid w:val="0021622B"/>
    <w:rsid w:val="0021637E"/>
    <w:rsid w:val="00216B3E"/>
    <w:rsid w:val="00217D48"/>
    <w:rsid w:val="0022064C"/>
    <w:rsid w:val="002216B3"/>
    <w:rsid w:val="0022202E"/>
    <w:rsid w:val="002222F1"/>
    <w:rsid w:val="00224397"/>
    <w:rsid w:val="00226678"/>
    <w:rsid w:val="00227B60"/>
    <w:rsid w:val="00230104"/>
    <w:rsid w:val="00232294"/>
    <w:rsid w:val="00232CD9"/>
    <w:rsid w:val="00234610"/>
    <w:rsid w:val="002348AA"/>
    <w:rsid w:val="00234DD6"/>
    <w:rsid w:val="002352EB"/>
    <w:rsid w:val="002359BE"/>
    <w:rsid w:val="002377B6"/>
    <w:rsid w:val="002400FF"/>
    <w:rsid w:val="00240DCC"/>
    <w:rsid w:val="00241A3D"/>
    <w:rsid w:val="00241AD0"/>
    <w:rsid w:val="00241DDB"/>
    <w:rsid w:val="00242DBF"/>
    <w:rsid w:val="002435EA"/>
    <w:rsid w:val="00244CAA"/>
    <w:rsid w:val="00245B46"/>
    <w:rsid w:val="0024662D"/>
    <w:rsid w:val="00246AD1"/>
    <w:rsid w:val="00250AE8"/>
    <w:rsid w:val="0025159C"/>
    <w:rsid w:val="0025189D"/>
    <w:rsid w:val="00251C23"/>
    <w:rsid w:val="00254B3E"/>
    <w:rsid w:val="00256C13"/>
    <w:rsid w:val="002572DB"/>
    <w:rsid w:val="002612AF"/>
    <w:rsid w:val="00261734"/>
    <w:rsid w:val="0026317C"/>
    <w:rsid w:val="00263209"/>
    <w:rsid w:val="00264E65"/>
    <w:rsid w:val="0026573C"/>
    <w:rsid w:val="002671B7"/>
    <w:rsid w:val="00267659"/>
    <w:rsid w:val="00270D2A"/>
    <w:rsid w:val="00273204"/>
    <w:rsid w:val="00273885"/>
    <w:rsid w:val="002771DA"/>
    <w:rsid w:val="002773F7"/>
    <w:rsid w:val="00280D30"/>
    <w:rsid w:val="00280EE6"/>
    <w:rsid w:val="00281708"/>
    <w:rsid w:val="00283CCA"/>
    <w:rsid w:val="00285123"/>
    <w:rsid w:val="00285348"/>
    <w:rsid w:val="002877E3"/>
    <w:rsid w:val="00290639"/>
    <w:rsid w:val="002910C7"/>
    <w:rsid w:val="00294253"/>
    <w:rsid w:val="0029433C"/>
    <w:rsid w:val="002944F7"/>
    <w:rsid w:val="002947C1"/>
    <w:rsid w:val="00296399"/>
    <w:rsid w:val="002976CB"/>
    <w:rsid w:val="00297C5E"/>
    <w:rsid w:val="002A04E1"/>
    <w:rsid w:val="002A0803"/>
    <w:rsid w:val="002A0A18"/>
    <w:rsid w:val="002A0F7D"/>
    <w:rsid w:val="002A14B4"/>
    <w:rsid w:val="002A16D2"/>
    <w:rsid w:val="002A2B8F"/>
    <w:rsid w:val="002A350C"/>
    <w:rsid w:val="002A4335"/>
    <w:rsid w:val="002A5CC8"/>
    <w:rsid w:val="002A6C45"/>
    <w:rsid w:val="002A6D17"/>
    <w:rsid w:val="002A78F4"/>
    <w:rsid w:val="002A7E75"/>
    <w:rsid w:val="002B292F"/>
    <w:rsid w:val="002B32FC"/>
    <w:rsid w:val="002B3D46"/>
    <w:rsid w:val="002B577A"/>
    <w:rsid w:val="002B5D3A"/>
    <w:rsid w:val="002B7B49"/>
    <w:rsid w:val="002B7E86"/>
    <w:rsid w:val="002C2135"/>
    <w:rsid w:val="002C21E6"/>
    <w:rsid w:val="002C23D5"/>
    <w:rsid w:val="002C447C"/>
    <w:rsid w:val="002C5D22"/>
    <w:rsid w:val="002C6DDB"/>
    <w:rsid w:val="002C6F7B"/>
    <w:rsid w:val="002C7B8B"/>
    <w:rsid w:val="002D0905"/>
    <w:rsid w:val="002D3572"/>
    <w:rsid w:val="002D5882"/>
    <w:rsid w:val="002D7955"/>
    <w:rsid w:val="002E07A4"/>
    <w:rsid w:val="002E24CF"/>
    <w:rsid w:val="002E3625"/>
    <w:rsid w:val="002E3C5F"/>
    <w:rsid w:val="002E440A"/>
    <w:rsid w:val="002E54AC"/>
    <w:rsid w:val="002E6417"/>
    <w:rsid w:val="002F1E0F"/>
    <w:rsid w:val="002F3062"/>
    <w:rsid w:val="002F69F3"/>
    <w:rsid w:val="002F76E5"/>
    <w:rsid w:val="0030177B"/>
    <w:rsid w:val="00302833"/>
    <w:rsid w:val="00302AD2"/>
    <w:rsid w:val="00303EBC"/>
    <w:rsid w:val="00305B4E"/>
    <w:rsid w:val="0030687F"/>
    <w:rsid w:val="00307E0F"/>
    <w:rsid w:val="003107B1"/>
    <w:rsid w:val="00310B40"/>
    <w:rsid w:val="00311552"/>
    <w:rsid w:val="0031248E"/>
    <w:rsid w:val="00313B68"/>
    <w:rsid w:val="0031473B"/>
    <w:rsid w:val="003174BB"/>
    <w:rsid w:val="00320FF0"/>
    <w:rsid w:val="00321CE9"/>
    <w:rsid w:val="003235AC"/>
    <w:rsid w:val="003248E3"/>
    <w:rsid w:val="003250D5"/>
    <w:rsid w:val="00325901"/>
    <w:rsid w:val="0032591C"/>
    <w:rsid w:val="00325F22"/>
    <w:rsid w:val="0032798E"/>
    <w:rsid w:val="00327FAB"/>
    <w:rsid w:val="00330847"/>
    <w:rsid w:val="00330ACC"/>
    <w:rsid w:val="00331A7F"/>
    <w:rsid w:val="003345BE"/>
    <w:rsid w:val="003352A1"/>
    <w:rsid w:val="003373D8"/>
    <w:rsid w:val="00337B11"/>
    <w:rsid w:val="00337D02"/>
    <w:rsid w:val="00337DB4"/>
    <w:rsid w:val="00341A64"/>
    <w:rsid w:val="00341BCA"/>
    <w:rsid w:val="00342F2B"/>
    <w:rsid w:val="00347CA2"/>
    <w:rsid w:val="00350923"/>
    <w:rsid w:val="003518CF"/>
    <w:rsid w:val="00353896"/>
    <w:rsid w:val="0035432A"/>
    <w:rsid w:val="00354A9A"/>
    <w:rsid w:val="003565C6"/>
    <w:rsid w:val="00357E16"/>
    <w:rsid w:val="00363763"/>
    <w:rsid w:val="0036558D"/>
    <w:rsid w:val="003664E5"/>
    <w:rsid w:val="00366BE8"/>
    <w:rsid w:val="00367C54"/>
    <w:rsid w:val="003728A6"/>
    <w:rsid w:val="00372C00"/>
    <w:rsid w:val="00373285"/>
    <w:rsid w:val="00373535"/>
    <w:rsid w:val="0037480C"/>
    <w:rsid w:val="00374E89"/>
    <w:rsid w:val="00375D2C"/>
    <w:rsid w:val="00376666"/>
    <w:rsid w:val="0037692B"/>
    <w:rsid w:val="00376DFD"/>
    <w:rsid w:val="003778E7"/>
    <w:rsid w:val="00383CBE"/>
    <w:rsid w:val="00385283"/>
    <w:rsid w:val="00385830"/>
    <w:rsid w:val="003860B1"/>
    <w:rsid w:val="003910F9"/>
    <w:rsid w:val="00393593"/>
    <w:rsid w:val="003937EC"/>
    <w:rsid w:val="00394E68"/>
    <w:rsid w:val="00396149"/>
    <w:rsid w:val="0039617B"/>
    <w:rsid w:val="00396E2A"/>
    <w:rsid w:val="00397810"/>
    <w:rsid w:val="003A0846"/>
    <w:rsid w:val="003A3F64"/>
    <w:rsid w:val="003A4D49"/>
    <w:rsid w:val="003A6C19"/>
    <w:rsid w:val="003A74C4"/>
    <w:rsid w:val="003A7612"/>
    <w:rsid w:val="003A78B9"/>
    <w:rsid w:val="003B35D3"/>
    <w:rsid w:val="003B3E86"/>
    <w:rsid w:val="003B51A4"/>
    <w:rsid w:val="003B5971"/>
    <w:rsid w:val="003B70A8"/>
    <w:rsid w:val="003B79DE"/>
    <w:rsid w:val="003B7A01"/>
    <w:rsid w:val="003B7A3C"/>
    <w:rsid w:val="003B7B6A"/>
    <w:rsid w:val="003B7BEC"/>
    <w:rsid w:val="003C0618"/>
    <w:rsid w:val="003C063E"/>
    <w:rsid w:val="003C0A61"/>
    <w:rsid w:val="003C0E84"/>
    <w:rsid w:val="003C15A2"/>
    <w:rsid w:val="003C220E"/>
    <w:rsid w:val="003C3338"/>
    <w:rsid w:val="003D1D99"/>
    <w:rsid w:val="003D2013"/>
    <w:rsid w:val="003D277A"/>
    <w:rsid w:val="003D2C2C"/>
    <w:rsid w:val="003D32EA"/>
    <w:rsid w:val="003D36CA"/>
    <w:rsid w:val="003D46D5"/>
    <w:rsid w:val="003D4704"/>
    <w:rsid w:val="003D64F1"/>
    <w:rsid w:val="003D6A47"/>
    <w:rsid w:val="003D6A99"/>
    <w:rsid w:val="003D7336"/>
    <w:rsid w:val="003E0892"/>
    <w:rsid w:val="003E1165"/>
    <w:rsid w:val="003E150C"/>
    <w:rsid w:val="003E1650"/>
    <w:rsid w:val="003E2157"/>
    <w:rsid w:val="003E3B12"/>
    <w:rsid w:val="003E3BFE"/>
    <w:rsid w:val="003E71A3"/>
    <w:rsid w:val="003E77E7"/>
    <w:rsid w:val="003E7AE2"/>
    <w:rsid w:val="003E7CA8"/>
    <w:rsid w:val="003F0263"/>
    <w:rsid w:val="003F0508"/>
    <w:rsid w:val="003F0719"/>
    <w:rsid w:val="003F1E8C"/>
    <w:rsid w:val="003F2114"/>
    <w:rsid w:val="003F2DBC"/>
    <w:rsid w:val="003F5A75"/>
    <w:rsid w:val="003F7743"/>
    <w:rsid w:val="00405B1C"/>
    <w:rsid w:val="0040612E"/>
    <w:rsid w:val="00406462"/>
    <w:rsid w:val="004071DA"/>
    <w:rsid w:val="004073C0"/>
    <w:rsid w:val="00407D62"/>
    <w:rsid w:val="004124F0"/>
    <w:rsid w:val="00414770"/>
    <w:rsid w:val="00414EE3"/>
    <w:rsid w:val="004233D8"/>
    <w:rsid w:val="0042418B"/>
    <w:rsid w:val="00424195"/>
    <w:rsid w:val="00427757"/>
    <w:rsid w:val="00427DE5"/>
    <w:rsid w:val="004309BC"/>
    <w:rsid w:val="00430C18"/>
    <w:rsid w:val="00431828"/>
    <w:rsid w:val="00435DC7"/>
    <w:rsid w:val="00441687"/>
    <w:rsid w:val="004427F5"/>
    <w:rsid w:val="0044333B"/>
    <w:rsid w:val="00443A3F"/>
    <w:rsid w:val="0044421F"/>
    <w:rsid w:val="004452FC"/>
    <w:rsid w:val="00446279"/>
    <w:rsid w:val="0044717F"/>
    <w:rsid w:val="004505C2"/>
    <w:rsid w:val="00451EA2"/>
    <w:rsid w:val="00452F9F"/>
    <w:rsid w:val="00455229"/>
    <w:rsid w:val="00456909"/>
    <w:rsid w:val="004570C8"/>
    <w:rsid w:val="0045713E"/>
    <w:rsid w:val="0045747C"/>
    <w:rsid w:val="00457488"/>
    <w:rsid w:val="00457ED4"/>
    <w:rsid w:val="004604F2"/>
    <w:rsid w:val="004616EC"/>
    <w:rsid w:val="00462953"/>
    <w:rsid w:val="00471D27"/>
    <w:rsid w:val="00471E00"/>
    <w:rsid w:val="004741ED"/>
    <w:rsid w:val="004744DB"/>
    <w:rsid w:val="00475EBE"/>
    <w:rsid w:val="004766C4"/>
    <w:rsid w:val="00483358"/>
    <w:rsid w:val="004867A9"/>
    <w:rsid w:val="0049194A"/>
    <w:rsid w:val="00493DF2"/>
    <w:rsid w:val="00495BDB"/>
    <w:rsid w:val="00496727"/>
    <w:rsid w:val="00497450"/>
    <w:rsid w:val="004A031E"/>
    <w:rsid w:val="004A158B"/>
    <w:rsid w:val="004A26CB"/>
    <w:rsid w:val="004A2716"/>
    <w:rsid w:val="004A2840"/>
    <w:rsid w:val="004A48E8"/>
    <w:rsid w:val="004A7181"/>
    <w:rsid w:val="004B05C1"/>
    <w:rsid w:val="004B0C53"/>
    <w:rsid w:val="004B1DD9"/>
    <w:rsid w:val="004B273A"/>
    <w:rsid w:val="004B287E"/>
    <w:rsid w:val="004B3C41"/>
    <w:rsid w:val="004B3DA4"/>
    <w:rsid w:val="004B4E2B"/>
    <w:rsid w:val="004B5373"/>
    <w:rsid w:val="004B55D3"/>
    <w:rsid w:val="004B5DFD"/>
    <w:rsid w:val="004B6595"/>
    <w:rsid w:val="004B720E"/>
    <w:rsid w:val="004B79EE"/>
    <w:rsid w:val="004C1375"/>
    <w:rsid w:val="004C63C8"/>
    <w:rsid w:val="004C720D"/>
    <w:rsid w:val="004D161E"/>
    <w:rsid w:val="004D2C75"/>
    <w:rsid w:val="004D4227"/>
    <w:rsid w:val="004D5CC4"/>
    <w:rsid w:val="004D6163"/>
    <w:rsid w:val="004D628F"/>
    <w:rsid w:val="004D690B"/>
    <w:rsid w:val="004D6A19"/>
    <w:rsid w:val="004E01CC"/>
    <w:rsid w:val="004E1A9C"/>
    <w:rsid w:val="004E1F2A"/>
    <w:rsid w:val="004E4756"/>
    <w:rsid w:val="004E4A43"/>
    <w:rsid w:val="004E584D"/>
    <w:rsid w:val="004E7F20"/>
    <w:rsid w:val="004F06BA"/>
    <w:rsid w:val="004F16C4"/>
    <w:rsid w:val="004F18FB"/>
    <w:rsid w:val="004F30D9"/>
    <w:rsid w:val="004F317D"/>
    <w:rsid w:val="004F4D5C"/>
    <w:rsid w:val="004F4E7B"/>
    <w:rsid w:val="004F51BA"/>
    <w:rsid w:val="004F5444"/>
    <w:rsid w:val="004F6604"/>
    <w:rsid w:val="00500624"/>
    <w:rsid w:val="005019EF"/>
    <w:rsid w:val="00502E7E"/>
    <w:rsid w:val="0050365D"/>
    <w:rsid w:val="00504401"/>
    <w:rsid w:val="005049D8"/>
    <w:rsid w:val="00505577"/>
    <w:rsid w:val="00506395"/>
    <w:rsid w:val="00506FB9"/>
    <w:rsid w:val="005119C9"/>
    <w:rsid w:val="00511C28"/>
    <w:rsid w:val="0051244C"/>
    <w:rsid w:val="0051279D"/>
    <w:rsid w:val="00512BD8"/>
    <w:rsid w:val="00512D1E"/>
    <w:rsid w:val="0051346A"/>
    <w:rsid w:val="005140D7"/>
    <w:rsid w:val="00514E8D"/>
    <w:rsid w:val="00515252"/>
    <w:rsid w:val="005165F8"/>
    <w:rsid w:val="00517292"/>
    <w:rsid w:val="00521164"/>
    <w:rsid w:val="00522001"/>
    <w:rsid w:val="00522F6B"/>
    <w:rsid w:val="00523150"/>
    <w:rsid w:val="00524C5E"/>
    <w:rsid w:val="00524FC3"/>
    <w:rsid w:val="005259A2"/>
    <w:rsid w:val="00526060"/>
    <w:rsid w:val="00526652"/>
    <w:rsid w:val="005266C7"/>
    <w:rsid w:val="00526DBE"/>
    <w:rsid w:val="00526F22"/>
    <w:rsid w:val="005301A2"/>
    <w:rsid w:val="005305D4"/>
    <w:rsid w:val="00531269"/>
    <w:rsid w:val="00532141"/>
    <w:rsid w:val="00533786"/>
    <w:rsid w:val="00534383"/>
    <w:rsid w:val="005350F6"/>
    <w:rsid w:val="00535F5F"/>
    <w:rsid w:val="00536125"/>
    <w:rsid w:val="00540023"/>
    <w:rsid w:val="00540C62"/>
    <w:rsid w:val="00542415"/>
    <w:rsid w:val="00542BB3"/>
    <w:rsid w:val="00544355"/>
    <w:rsid w:val="005443FC"/>
    <w:rsid w:val="00544FBA"/>
    <w:rsid w:val="00545662"/>
    <w:rsid w:val="00545EA2"/>
    <w:rsid w:val="005461E0"/>
    <w:rsid w:val="00547529"/>
    <w:rsid w:val="0055071C"/>
    <w:rsid w:val="005519BB"/>
    <w:rsid w:val="00552952"/>
    <w:rsid w:val="00552A06"/>
    <w:rsid w:val="00553367"/>
    <w:rsid w:val="005545F3"/>
    <w:rsid w:val="005551BF"/>
    <w:rsid w:val="00555CCD"/>
    <w:rsid w:val="00556535"/>
    <w:rsid w:val="00556A38"/>
    <w:rsid w:val="005576B0"/>
    <w:rsid w:val="00560B80"/>
    <w:rsid w:val="00561680"/>
    <w:rsid w:val="0056279A"/>
    <w:rsid w:val="00565AA5"/>
    <w:rsid w:val="00566B7D"/>
    <w:rsid w:val="0056791B"/>
    <w:rsid w:val="00567A39"/>
    <w:rsid w:val="00567BB8"/>
    <w:rsid w:val="00567CA2"/>
    <w:rsid w:val="00570BE0"/>
    <w:rsid w:val="00570C77"/>
    <w:rsid w:val="00571B85"/>
    <w:rsid w:val="00573495"/>
    <w:rsid w:val="0057396C"/>
    <w:rsid w:val="00573A96"/>
    <w:rsid w:val="0057453D"/>
    <w:rsid w:val="00580676"/>
    <w:rsid w:val="00582225"/>
    <w:rsid w:val="00582BD1"/>
    <w:rsid w:val="005843F0"/>
    <w:rsid w:val="0058442C"/>
    <w:rsid w:val="00585746"/>
    <w:rsid w:val="005872F7"/>
    <w:rsid w:val="00590EEE"/>
    <w:rsid w:val="0059253A"/>
    <w:rsid w:val="005934D9"/>
    <w:rsid w:val="00593FC3"/>
    <w:rsid w:val="0059506A"/>
    <w:rsid w:val="00596949"/>
    <w:rsid w:val="005A0B65"/>
    <w:rsid w:val="005A22F4"/>
    <w:rsid w:val="005A3136"/>
    <w:rsid w:val="005A5133"/>
    <w:rsid w:val="005A54B3"/>
    <w:rsid w:val="005B1179"/>
    <w:rsid w:val="005B35F0"/>
    <w:rsid w:val="005B3FFC"/>
    <w:rsid w:val="005B45B7"/>
    <w:rsid w:val="005B5F18"/>
    <w:rsid w:val="005B61D8"/>
    <w:rsid w:val="005B65AE"/>
    <w:rsid w:val="005B6BF9"/>
    <w:rsid w:val="005C0303"/>
    <w:rsid w:val="005C0C6E"/>
    <w:rsid w:val="005C2638"/>
    <w:rsid w:val="005C291A"/>
    <w:rsid w:val="005C33D8"/>
    <w:rsid w:val="005C399F"/>
    <w:rsid w:val="005C4866"/>
    <w:rsid w:val="005C53FF"/>
    <w:rsid w:val="005C7F32"/>
    <w:rsid w:val="005D1200"/>
    <w:rsid w:val="005D1FCE"/>
    <w:rsid w:val="005D20C7"/>
    <w:rsid w:val="005D28F3"/>
    <w:rsid w:val="005D3D7E"/>
    <w:rsid w:val="005D42F1"/>
    <w:rsid w:val="005D6DE3"/>
    <w:rsid w:val="005E2831"/>
    <w:rsid w:val="005E29C9"/>
    <w:rsid w:val="005E2E88"/>
    <w:rsid w:val="005E2EC5"/>
    <w:rsid w:val="005E72D6"/>
    <w:rsid w:val="005E7DDE"/>
    <w:rsid w:val="005F0E57"/>
    <w:rsid w:val="005F1294"/>
    <w:rsid w:val="005F2FE1"/>
    <w:rsid w:val="005F358A"/>
    <w:rsid w:val="005F3FED"/>
    <w:rsid w:val="005F45AE"/>
    <w:rsid w:val="005F75E0"/>
    <w:rsid w:val="005F7965"/>
    <w:rsid w:val="005F7B8C"/>
    <w:rsid w:val="00600437"/>
    <w:rsid w:val="00600BC6"/>
    <w:rsid w:val="00601783"/>
    <w:rsid w:val="006028A9"/>
    <w:rsid w:val="00603B37"/>
    <w:rsid w:val="00605D09"/>
    <w:rsid w:val="00607BC6"/>
    <w:rsid w:val="00607CD8"/>
    <w:rsid w:val="00610914"/>
    <w:rsid w:val="00611B89"/>
    <w:rsid w:val="00612351"/>
    <w:rsid w:val="00612895"/>
    <w:rsid w:val="006139A0"/>
    <w:rsid w:val="00616E21"/>
    <w:rsid w:val="00617427"/>
    <w:rsid w:val="006176FA"/>
    <w:rsid w:val="0062247D"/>
    <w:rsid w:val="00624B43"/>
    <w:rsid w:val="00624B84"/>
    <w:rsid w:val="00625A99"/>
    <w:rsid w:val="00625C2B"/>
    <w:rsid w:val="00626228"/>
    <w:rsid w:val="00626863"/>
    <w:rsid w:val="00627C94"/>
    <w:rsid w:val="00630D07"/>
    <w:rsid w:val="00630E1C"/>
    <w:rsid w:val="00632798"/>
    <w:rsid w:val="00634811"/>
    <w:rsid w:val="006355AA"/>
    <w:rsid w:val="0063671B"/>
    <w:rsid w:val="006368CE"/>
    <w:rsid w:val="00636C59"/>
    <w:rsid w:val="00637014"/>
    <w:rsid w:val="00637E2A"/>
    <w:rsid w:val="00640EE2"/>
    <w:rsid w:val="00640FFA"/>
    <w:rsid w:val="00641059"/>
    <w:rsid w:val="0064168C"/>
    <w:rsid w:val="0064193D"/>
    <w:rsid w:val="00641B4F"/>
    <w:rsid w:val="0064225D"/>
    <w:rsid w:val="00643507"/>
    <w:rsid w:val="00643E36"/>
    <w:rsid w:val="0064402E"/>
    <w:rsid w:val="00645607"/>
    <w:rsid w:val="00646E11"/>
    <w:rsid w:val="0064746D"/>
    <w:rsid w:val="00650C8B"/>
    <w:rsid w:val="006512AF"/>
    <w:rsid w:val="006518A3"/>
    <w:rsid w:val="00656232"/>
    <w:rsid w:val="0065660B"/>
    <w:rsid w:val="0066209C"/>
    <w:rsid w:val="00663090"/>
    <w:rsid w:val="00665510"/>
    <w:rsid w:val="00665811"/>
    <w:rsid w:val="00665F97"/>
    <w:rsid w:val="0066658B"/>
    <w:rsid w:val="006665F3"/>
    <w:rsid w:val="0066663B"/>
    <w:rsid w:val="00667239"/>
    <w:rsid w:val="006701B9"/>
    <w:rsid w:val="006721C2"/>
    <w:rsid w:val="00672A50"/>
    <w:rsid w:val="00673181"/>
    <w:rsid w:val="00675AF0"/>
    <w:rsid w:val="00676384"/>
    <w:rsid w:val="00676BAC"/>
    <w:rsid w:val="00677FE6"/>
    <w:rsid w:val="00680E4D"/>
    <w:rsid w:val="0068164D"/>
    <w:rsid w:val="00681B95"/>
    <w:rsid w:val="006827A6"/>
    <w:rsid w:val="00682835"/>
    <w:rsid w:val="00683592"/>
    <w:rsid w:val="00683994"/>
    <w:rsid w:val="00683C53"/>
    <w:rsid w:val="00683D12"/>
    <w:rsid w:val="006860F6"/>
    <w:rsid w:val="00686289"/>
    <w:rsid w:val="006865D2"/>
    <w:rsid w:val="006866FE"/>
    <w:rsid w:val="00686A67"/>
    <w:rsid w:val="00690045"/>
    <w:rsid w:val="00690412"/>
    <w:rsid w:val="00692E8F"/>
    <w:rsid w:val="00693EBD"/>
    <w:rsid w:val="006960F7"/>
    <w:rsid w:val="00697EFE"/>
    <w:rsid w:val="00697F4E"/>
    <w:rsid w:val="006A2197"/>
    <w:rsid w:val="006A3ED1"/>
    <w:rsid w:val="006A4BBF"/>
    <w:rsid w:val="006A4FEC"/>
    <w:rsid w:val="006A5D8C"/>
    <w:rsid w:val="006A7169"/>
    <w:rsid w:val="006A7652"/>
    <w:rsid w:val="006B238B"/>
    <w:rsid w:val="006B25FC"/>
    <w:rsid w:val="006B2C8A"/>
    <w:rsid w:val="006B4769"/>
    <w:rsid w:val="006B5C5C"/>
    <w:rsid w:val="006B7B56"/>
    <w:rsid w:val="006B7FCA"/>
    <w:rsid w:val="006C0455"/>
    <w:rsid w:val="006C08A1"/>
    <w:rsid w:val="006C290F"/>
    <w:rsid w:val="006C4A9B"/>
    <w:rsid w:val="006C6FE7"/>
    <w:rsid w:val="006C749A"/>
    <w:rsid w:val="006C795F"/>
    <w:rsid w:val="006D0C35"/>
    <w:rsid w:val="006D3CF9"/>
    <w:rsid w:val="006D457D"/>
    <w:rsid w:val="006D63C2"/>
    <w:rsid w:val="006D7801"/>
    <w:rsid w:val="006E0404"/>
    <w:rsid w:val="006E0AA1"/>
    <w:rsid w:val="006E1522"/>
    <w:rsid w:val="006E1964"/>
    <w:rsid w:val="006E1E90"/>
    <w:rsid w:val="006E214A"/>
    <w:rsid w:val="006E3139"/>
    <w:rsid w:val="006E4452"/>
    <w:rsid w:val="006E616E"/>
    <w:rsid w:val="006F0CE7"/>
    <w:rsid w:val="006F2707"/>
    <w:rsid w:val="006F27FE"/>
    <w:rsid w:val="006F3DEB"/>
    <w:rsid w:val="006F4F50"/>
    <w:rsid w:val="006F6B5B"/>
    <w:rsid w:val="006F74FC"/>
    <w:rsid w:val="006F7FC4"/>
    <w:rsid w:val="00701C5F"/>
    <w:rsid w:val="007021BB"/>
    <w:rsid w:val="0070313F"/>
    <w:rsid w:val="00703438"/>
    <w:rsid w:val="00704ABE"/>
    <w:rsid w:val="00704D3B"/>
    <w:rsid w:val="007057E4"/>
    <w:rsid w:val="00706F75"/>
    <w:rsid w:val="00707DE7"/>
    <w:rsid w:val="0071057A"/>
    <w:rsid w:val="0071088B"/>
    <w:rsid w:val="00710991"/>
    <w:rsid w:val="007114E2"/>
    <w:rsid w:val="0071341A"/>
    <w:rsid w:val="00713673"/>
    <w:rsid w:val="00714F4B"/>
    <w:rsid w:val="00716F82"/>
    <w:rsid w:val="00717FB0"/>
    <w:rsid w:val="007205B8"/>
    <w:rsid w:val="007207D0"/>
    <w:rsid w:val="007213BF"/>
    <w:rsid w:val="00723049"/>
    <w:rsid w:val="00724040"/>
    <w:rsid w:val="007246E9"/>
    <w:rsid w:val="0073028A"/>
    <w:rsid w:val="00730B84"/>
    <w:rsid w:val="00731A21"/>
    <w:rsid w:val="00731AEE"/>
    <w:rsid w:val="00731E59"/>
    <w:rsid w:val="00732D9D"/>
    <w:rsid w:val="00734703"/>
    <w:rsid w:val="0073557D"/>
    <w:rsid w:val="00737714"/>
    <w:rsid w:val="00740AEA"/>
    <w:rsid w:val="007422D5"/>
    <w:rsid w:val="0074307D"/>
    <w:rsid w:val="00743695"/>
    <w:rsid w:val="007450FC"/>
    <w:rsid w:val="00745CE1"/>
    <w:rsid w:val="007460F6"/>
    <w:rsid w:val="00746667"/>
    <w:rsid w:val="00750EEE"/>
    <w:rsid w:val="0075268F"/>
    <w:rsid w:val="00755A15"/>
    <w:rsid w:val="00756C40"/>
    <w:rsid w:val="007574C4"/>
    <w:rsid w:val="007608A1"/>
    <w:rsid w:val="00760B73"/>
    <w:rsid w:val="007615BA"/>
    <w:rsid w:val="00761770"/>
    <w:rsid w:val="00761852"/>
    <w:rsid w:val="00762723"/>
    <w:rsid w:val="00763762"/>
    <w:rsid w:val="007650AE"/>
    <w:rsid w:val="0076525C"/>
    <w:rsid w:val="007664EB"/>
    <w:rsid w:val="00770760"/>
    <w:rsid w:val="00772A94"/>
    <w:rsid w:val="00773595"/>
    <w:rsid w:val="00774078"/>
    <w:rsid w:val="00774491"/>
    <w:rsid w:val="00774968"/>
    <w:rsid w:val="007777B5"/>
    <w:rsid w:val="00780A53"/>
    <w:rsid w:val="00780ED6"/>
    <w:rsid w:val="00781C6C"/>
    <w:rsid w:val="00781D8D"/>
    <w:rsid w:val="007826C8"/>
    <w:rsid w:val="007834C0"/>
    <w:rsid w:val="0078485B"/>
    <w:rsid w:val="00784F9C"/>
    <w:rsid w:val="00786B6A"/>
    <w:rsid w:val="007877C5"/>
    <w:rsid w:val="00790806"/>
    <w:rsid w:val="00792256"/>
    <w:rsid w:val="00794966"/>
    <w:rsid w:val="00796DB7"/>
    <w:rsid w:val="00796EFE"/>
    <w:rsid w:val="007978D4"/>
    <w:rsid w:val="007A03EE"/>
    <w:rsid w:val="007A1834"/>
    <w:rsid w:val="007A2C97"/>
    <w:rsid w:val="007A4CBF"/>
    <w:rsid w:val="007A68F3"/>
    <w:rsid w:val="007A6C2F"/>
    <w:rsid w:val="007A7B71"/>
    <w:rsid w:val="007B10BE"/>
    <w:rsid w:val="007B148E"/>
    <w:rsid w:val="007B194D"/>
    <w:rsid w:val="007B1FC1"/>
    <w:rsid w:val="007B4E0A"/>
    <w:rsid w:val="007B5214"/>
    <w:rsid w:val="007B59A6"/>
    <w:rsid w:val="007B5A27"/>
    <w:rsid w:val="007B5C8D"/>
    <w:rsid w:val="007B77DD"/>
    <w:rsid w:val="007C005D"/>
    <w:rsid w:val="007C0709"/>
    <w:rsid w:val="007C22EA"/>
    <w:rsid w:val="007C30CE"/>
    <w:rsid w:val="007C4C33"/>
    <w:rsid w:val="007C4C6F"/>
    <w:rsid w:val="007C5A44"/>
    <w:rsid w:val="007C68AB"/>
    <w:rsid w:val="007D0423"/>
    <w:rsid w:val="007D149B"/>
    <w:rsid w:val="007D1929"/>
    <w:rsid w:val="007D28C0"/>
    <w:rsid w:val="007D352A"/>
    <w:rsid w:val="007D3A8F"/>
    <w:rsid w:val="007D3E2A"/>
    <w:rsid w:val="007D4025"/>
    <w:rsid w:val="007D4CEC"/>
    <w:rsid w:val="007D4D61"/>
    <w:rsid w:val="007D6558"/>
    <w:rsid w:val="007D6AEF"/>
    <w:rsid w:val="007D7082"/>
    <w:rsid w:val="007D7EC8"/>
    <w:rsid w:val="007E0FD9"/>
    <w:rsid w:val="007E2E16"/>
    <w:rsid w:val="007E74A1"/>
    <w:rsid w:val="007F0AF5"/>
    <w:rsid w:val="007F1768"/>
    <w:rsid w:val="007F51C9"/>
    <w:rsid w:val="007F6BFA"/>
    <w:rsid w:val="007F7072"/>
    <w:rsid w:val="008009A5"/>
    <w:rsid w:val="00800B11"/>
    <w:rsid w:val="008025EC"/>
    <w:rsid w:val="00804E49"/>
    <w:rsid w:val="008059F0"/>
    <w:rsid w:val="00806E24"/>
    <w:rsid w:val="00807190"/>
    <w:rsid w:val="008072BF"/>
    <w:rsid w:val="00810D94"/>
    <w:rsid w:val="00812D8F"/>
    <w:rsid w:val="0081334E"/>
    <w:rsid w:val="008135B0"/>
    <w:rsid w:val="0081487D"/>
    <w:rsid w:val="00814AFE"/>
    <w:rsid w:val="008154E8"/>
    <w:rsid w:val="008173D6"/>
    <w:rsid w:val="0082151D"/>
    <w:rsid w:val="00822A94"/>
    <w:rsid w:val="008240AB"/>
    <w:rsid w:val="008242E1"/>
    <w:rsid w:val="00824B0C"/>
    <w:rsid w:val="00826194"/>
    <w:rsid w:val="0082634C"/>
    <w:rsid w:val="00826B0D"/>
    <w:rsid w:val="00827A32"/>
    <w:rsid w:val="00830B33"/>
    <w:rsid w:val="0083233B"/>
    <w:rsid w:val="00832E12"/>
    <w:rsid w:val="0083304F"/>
    <w:rsid w:val="008331D2"/>
    <w:rsid w:val="008352FA"/>
    <w:rsid w:val="00836D42"/>
    <w:rsid w:val="00837555"/>
    <w:rsid w:val="0084003F"/>
    <w:rsid w:val="00840E37"/>
    <w:rsid w:val="00841162"/>
    <w:rsid w:val="00841B37"/>
    <w:rsid w:val="008427E9"/>
    <w:rsid w:val="008434DA"/>
    <w:rsid w:val="008445D4"/>
    <w:rsid w:val="00845C6B"/>
    <w:rsid w:val="0084601C"/>
    <w:rsid w:val="008563D8"/>
    <w:rsid w:val="008602B5"/>
    <w:rsid w:val="008619CF"/>
    <w:rsid w:val="00862D81"/>
    <w:rsid w:val="0086314F"/>
    <w:rsid w:val="00866682"/>
    <w:rsid w:val="0086704D"/>
    <w:rsid w:val="00873CC5"/>
    <w:rsid w:val="00873F45"/>
    <w:rsid w:val="00874707"/>
    <w:rsid w:val="00875C87"/>
    <w:rsid w:val="008772A6"/>
    <w:rsid w:val="008807ED"/>
    <w:rsid w:val="00880E24"/>
    <w:rsid w:val="0088249B"/>
    <w:rsid w:val="00883A50"/>
    <w:rsid w:val="00884BDA"/>
    <w:rsid w:val="00884F3B"/>
    <w:rsid w:val="008901AD"/>
    <w:rsid w:val="00890A19"/>
    <w:rsid w:val="008915C8"/>
    <w:rsid w:val="00891937"/>
    <w:rsid w:val="00893324"/>
    <w:rsid w:val="00893792"/>
    <w:rsid w:val="00893DD9"/>
    <w:rsid w:val="0089507A"/>
    <w:rsid w:val="00895B40"/>
    <w:rsid w:val="008A1A39"/>
    <w:rsid w:val="008A2730"/>
    <w:rsid w:val="008A324C"/>
    <w:rsid w:val="008A3A2A"/>
    <w:rsid w:val="008A3E54"/>
    <w:rsid w:val="008A5DB7"/>
    <w:rsid w:val="008A6280"/>
    <w:rsid w:val="008A66A0"/>
    <w:rsid w:val="008B0BDE"/>
    <w:rsid w:val="008B3BEC"/>
    <w:rsid w:val="008B3E32"/>
    <w:rsid w:val="008B4D5F"/>
    <w:rsid w:val="008B4EBB"/>
    <w:rsid w:val="008B662C"/>
    <w:rsid w:val="008B6969"/>
    <w:rsid w:val="008B6AE5"/>
    <w:rsid w:val="008B6B8E"/>
    <w:rsid w:val="008C15A5"/>
    <w:rsid w:val="008C1F53"/>
    <w:rsid w:val="008C38CE"/>
    <w:rsid w:val="008C51E4"/>
    <w:rsid w:val="008C767D"/>
    <w:rsid w:val="008C7FAD"/>
    <w:rsid w:val="008D470C"/>
    <w:rsid w:val="008D5F88"/>
    <w:rsid w:val="008D727D"/>
    <w:rsid w:val="008D7A50"/>
    <w:rsid w:val="008E196B"/>
    <w:rsid w:val="008E1AC1"/>
    <w:rsid w:val="008E2D41"/>
    <w:rsid w:val="008E2D71"/>
    <w:rsid w:val="008E30CC"/>
    <w:rsid w:val="008E4D18"/>
    <w:rsid w:val="008E64D4"/>
    <w:rsid w:val="008E65DE"/>
    <w:rsid w:val="008E71D2"/>
    <w:rsid w:val="008E79C1"/>
    <w:rsid w:val="008E7B8C"/>
    <w:rsid w:val="008F0018"/>
    <w:rsid w:val="008F0A49"/>
    <w:rsid w:val="008F154D"/>
    <w:rsid w:val="008F1968"/>
    <w:rsid w:val="008F1F4B"/>
    <w:rsid w:val="008F3A63"/>
    <w:rsid w:val="008F683A"/>
    <w:rsid w:val="008F69DB"/>
    <w:rsid w:val="008F7C21"/>
    <w:rsid w:val="00902744"/>
    <w:rsid w:val="00902C88"/>
    <w:rsid w:val="00905321"/>
    <w:rsid w:val="00905958"/>
    <w:rsid w:val="00906151"/>
    <w:rsid w:val="00906EE2"/>
    <w:rsid w:val="00906F1D"/>
    <w:rsid w:val="00907FCE"/>
    <w:rsid w:val="00910096"/>
    <w:rsid w:val="009106A0"/>
    <w:rsid w:val="00910845"/>
    <w:rsid w:val="00911637"/>
    <w:rsid w:val="00912393"/>
    <w:rsid w:val="00912AC9"/>
    <w:rsid w:val="00912F01"/>
    <w:rsid w:val="0091334D"/>
    <w:rsid w:val="0091452E"/>
    <w:rsid w:val="00914708"/>
    <w:rsid w:val="009159E2"/>
    <w:rsid w:val="00916543"/>
    <w:rsid w:val="00916E63"/>
    <w:rsid w:val="00917916"/>
    <w:rsid w:val="00921E4D"/>
    <w:rsid w:val="00922ADE"/>
    <w:rsid w:val="00923ACE"/>
    <w:rsid w:val="00924AFA"/>
    <w:rsid w:val="00925E73"/>
    <w:rsid w:val="0093074E"/>
    <w:rsid w:val="0093079B"/>
    <w:rsid w:val="009328B7"/>
    <w:rsid w:val="00932CE2"/>
    <w:rsid w:val="00935F55"/>
    <w:rsid w:val="00936363"/>
    <w:rsid w:val="00937533"/>
    <w:rsid w:val="009408A9"/>
    <w:rsid w:val="00940D6F"/>
    <w:rsid w:val="00941436"/>
    <w:rsid w:val="00941C84"/>
    <w:rsid w:val="00943108"/>
    <w:rsid w:val="00943985"/>
    <w:rsid w:val="00943F09"/>
    <w:rsid w:val="0094422C"/>
    <w:rsid w:val="00944FE2"/>
    <w:rsid w:val="00947FCC"/>
    <w:rsid w:val="0095049B"/>
    <w:rsid w:val="009507CD"/>
    <w:rsid w:val="0095096A"/>
    <w:rsid w:val="00950A8E"/>
    <w:rsid w:val="009521A8"/>
    <w:rsid w:val="00952C07"/>
    <w:rsid w:val="0095441C"/>
    <w:rsid w:val="009557D2"/>
    <w:rsid w:val="0095605D"/>
    <w:rsid w:val="00956E31"/>
    <w:rsid w:val="00957E4A"/>
    <w:rsid w:val="0096111A"/>
    <w:rsid w:val="00963FB4"/>
    <w:rsid w:val="00964132"/>
    <w:rsid w:val="00964548"/>
    <w:rsid w:val="00964C53"/>
    <w:rsid w:val="009652A1"/>
    <w:rsid w:val="009665C0"/>
    <w:rsid w:val="00967628"/>
    <w:rsid w:val="0096790F"/>
    <w:rsid w:val="009716CC"/>
    <w:rsid w:val="00972B73"/>
    <w:rsid w:val="00973734"/>
    <w:rsid w:val="00974906"/>
    <w:rsid w:val="009751A7"/>
    <w:rsid w:val="00975AA7"/>
    <w:rsid w:val="009761C4"/>
    <w:rsid w:val="00980D96"/>
    <w:rsid w:val="00981A27"/>
    <w:rsid w:val="00982126"/>
    <w:rsid w:val="00982778"/>
    <w:rsid w:val="00984259"/>
    <w:rsid w:val="00984D37"/>
    <w:rsid w:val="00990BD6"/>
    <w:rsid w:val="00995A19"/>
    <w:rsid w:val="00995AB3"/>
    <w:rsid w:val="00995DFE"/>
    <w:rsid w:val="00997646"/>
    <w:rsid w:val="00997A50"/>
    <w:rsid w:val="009A0764"/>
    <w:rsid w:val="009A1013"/>
    <w:rsid w:val="009A4D5E"/>
    <w:rsid w:val="009B3171"/>
    <w:rsid w:val="009B3EEC"/>
    <w:rsid w:val="009B510A"/>
    <w:rsid w:val="009B5C58"/>
    <w:rsid w:val="009B5E3A"/>
    <w:rsid w:val="009B7023"/>
    <w:rsid w:val="009B72EE"/>
    <w:rsid w:val="009C0DF1"/>
    <w:rsid w:val="009C1DD3"/>
    <w:rsid w:val="009C2695"/>
    <w:rsid w:val="009C3C15"/>
    <w:rsid w:val="009C4A6D"/>
    <w:rsid w:val="009C4BD8"/>
    <w:rsid w:val="009C5A1B"/>
    <w:rsid w:val="009C5CF4"/>
    <w:rsid w:val="009C6AEB"/>
    <w:rsid w:val="009C7059"/>
    <w:rsid w:val="009C76D2"/>
    <w:rsid w:val="009D04D2"/>
    <w:rsid w:val="009D256D"/>
    <w:rsid w:val="009D2D56"/>
    <w:rsid w:val="009D326B"/>
    <w:rsid w:val="009D557B"/>
    <w:rsid w:val="009D57FD"/>
    <w:rsid w:val="009E0DB9"/>
    <w:rsid w:val="009E20F7"/>
    <w:rsid w:val="009E27BA"/>
    <w:rsid w:val="009E28B9"/>
    <w:rsid w:val="009E3BCA"/>
    <w:rsid w:val="009E59C0"/>
    <w:rsid w:val="009E6025"/>
    <w:rsid w:val="009E6F25"/>
    <w:rsid w:val="009E7758"/>
    <w:rsid w:val="009E7D04"/>
    <w:rsid w:val="009F0337"/>
    <w:rsid w:val="009F13AD"/>
    <w:rsid w:val="009F159B"/>
    <w:rsid w:val="009F1705"/>
    <w:rsid w:val="009F4987"/>
    <w:rsid w:val="009F5281"/>
    <w:rsid w:val="009F5FA7"/>
    <w:rsid w:val="009F6461"/>
    <w:rsid w:val="009F6C8E"/>
    <w:rsid w:val="00A003F8"/>
    <w:rsid w:val="00A013F4"/>
    <w:rsid w:val="00A04D39"/>
    <w:rsid w:val="00A0572C"/>
    <w:rsid w:val="00A0736C"/>
    <w:rsid w:val="00A10C79"/>
    <w:rsid w:val="00A1637C"/>
    <w:rsid w:val="00A22423"/>
    <w:rsid w:val="00A24AD5"/>
    <w:rsid w:val="00A256BE"/>
    <w:rsid w:val="00A258BF"/>
    <w:rsid w:val="00A30E59"/>
    <w:rsid w:val="00A31FA5"/>
    <w:rsid w:val="00A322DE"/>
    <w:rsid w:val="00A3439C"/>
    <w:rsid w:val="00A3528A"/>
    <w:rsid w:val="00A3779A"/>
    <w:rsid w:val="00A3783E"/>
    <w:rsid w:val="00A403A7"/>
    <w:rsid w:val="00A405C1"/>
    <w:rsid w:val="00A41DE7"/>
    <w:rsid w:val="00A4548B"/>
    <w:rsid w:val="00A45E08"/>
    <w:rsid w:val="00A45FCF"/>
    <w:rsid w:val="00A500F0"/>
    <w:rsid w:val="00A5083D"/>
    <w:rsid w:val="00A50ED8"/>
    <w:rsid w:val="00A513EB"/>
    <w:rsid w:val="00A51F40"/>
    <w:rsid w:val="00A526B7"/>
    <w:rsid w:val="00A543F6"/>
    <w:rsid w:val="00A550B4"/>
    <w:rsid w:val="00A56224"/>
    <w:rsid w:val="00A56BC2"/>
    <w:rsid w:val="00A57788"/>
    <w:rsid w:val="00A61A0E"/>
    <w:rsid w:val="00A61C0D"/>
    <w:rsid w:val="00A64F87"/>
    <w:rsid w:val="00A672CC"/>
    <w:rsid w:val="00A67F13"/>
    <w:rsid w:val="00A7325A"/>
    <w:rsid w:val="00A73AEA"/>
    <w:rsid w:val="00A759B2"/>
    <w:rsid w:val="00A75E34"/>
    <w:rsid w:val="00A77270"/>
    <w:rsid w:val="00A77A50"/>
    <w:rsid w:val="00A77B4A"/>
    <w:rsid w:val="00A8377F"/>
    <w:rsid w:val="00A85557"/>
    <w:rsid w:val="00A8603E"/>
    <w:rsid w:val="00A86079"/>
    <w:rsid w:val="00A87313"/>
    <w:rsid w:val="00A879E7"/>
    <w:rsid w:val="00A905F5"/>
    <w:rsid w:val="00A93A9B"/>
    <w:rsid w:val="00A96A21"/>
    <w:rsid w:val="00A96C76"/>
    <w:rsid w:val="00A96F7A"/>
    <w:rsid w:val="00A97C02"/>
    <w:rsid w:val="00A97EF0"/>
    <w:rsid w:val="00AA1016"/>
    <w:rsid w:val="00AA29E5"/>
    <w:rsid w:val="00AA3062"/>
    <w:rsid w:val="00AA46B1"/>
    <w:rsid w:val="00AA4A60"/>
    <w:rsid w:val="00AA6A89"/>
    <w:rsid w:val="00AA72B5"/>
    <w:rsid w:val="00AB0F1C"/>
    <w:rsid w:val="00AB0F4D"/>
    <w:rsid w:val="00AB3A37"/>
    <w:rsid w:val="00AB7F3D"/>
    <w:rsid w:val="00AC0145"/>
    <w:rsid w:val="00AC07E1"/>
    <w:rsid w:val="00AC29F5"/>
    <w:rsid w:val="00AC33EC"/>
    <w:rsid w:val="00AC3490"/>
    <w:rsid w:val="00AC3E6F"/>
    <w:rsid w:val="00AC432D"/>
    <w:rsid w:val="00AC4D9B"/>
    <w:rsid w:val="00AC572B"/>
    <w:rsid w:val="00AC5A96"/>
    <w:rsid w:val="00AC5AA5"/>
    <w:rsid w:val="00AC676C"/>
    <w:rsid w:val="00AC7B0E"/>
    <w:rsid w:val="00AD0539"/>
    <w:rsid w:val="00AD1312"/>
    <w:rsid w:val="00AD3B81"/>
    <w:rsid w:val="00AD4286"/>
    <w:rsid w:val="00AD4484"/>
    <w:rsid w:val="00AD4B4D"/>
    <w:rsid w:val="00AD4B91"/>
    <w:rsid w:val="00AE02D5"/>
    <w:rsid w:val="00AE0802"/>
    <w:rsid w:val="00AE0E23"/>
    <w:rsid w:val="00AE10AB"/>
    <w:rsid w:val="00AE38B1"/>
    <w:rsid w:val="00AE3B34"/>
    <w:rsid w:val="00AE3CE4"/>
    <w:rsid w:val="00AE519A"/>
    <w:rsid w:val="00AE678B"/>
    <w:rsid w:val="00AE686A"/>
    <w:rsid w:val="00AF28D0"/>
    <w:rsid w:val="00AF5285"/>
    <w:rsid w:val="00AF5396"/>
    <w:rsid w:val="00AF6000"/>
    <w:rsid w:val="00AF646C"/>
    <w:rsid w:val="00AF796E"/>
    <w:rsid w:val="00B00F14"/>
    <w:rsid w:val="00B013D5"/>
    <w:rsid w:val="00B029CE"/>
    <w:rsid w:val="00B035B3"/>
    <w:rsid w:val="00B0543A"/>
    <w:rsid w:val="00B05550"/>
    <w:rsid w:val="00B06080"/>
    <w:rsid w:val="00B0677E"/>
    <w:rsid w:val="00B07B9D"/>
    <w:rsid w:val="00B10629"/>
    <w:rsid w:val="00B10C24"/>
    <w:rsid w:val="00B12646"/>
    <w:rsid w:val="00B1456B"/>
    <w:rsid w:val="00B14A31"/>
    <w:rsid w:val="00B14BAE"/>
    <w:rsid w:val="00B15646"/>
    <w:rsid w:val="00B208EE"/>
    <w:rsid w:val="00B236E1"/>
    <w:rsid w:val="00B24A00"/>
    <w:rsid w:val="00B253FB"/>
    <w:rsid w:val="00B25773"/>
    <w:rsid w:val="00B259AF"/>
    <w:rsid w:val="00B26F8A"/>
    <w:rsid w:val="00B26FAB"/>
    <w:rsid w:val="00B27A64"/>
    <w:rsid w:val="00B315F7"/>
    <w:rsid w:val="00B35C45"/>
    <w:rsid w:val="00B36673"/>
    <w:rsid w:val="00B366F4"/>
    <w:rsid w:val="00B3722B"/>
    <w:rsid w:val="00B379E0"/>
    <w:rsid w:val="00B40816"/>
    <w:rsid w:val="00B4121E"/>
    <w:rsid w:val="00B41607"/>
    <w:rsid w:val="00B4216E"/>
    <w:rsid w:val="00B425E0"/>
    <w:rsid w:val="00B426B0"/>
    <w:rsid w:val="00B432A7"/>
    <w:rsid w:val="00B470F0"/>
    <w:rsid w:val="00B5039E"/>
    <w:rsid w:val="00B507D2"/>
    <w:rsid w:val="00B50D5F"/>
    <w:rsid w:val="00B5117B"/>
    <w:rsid w:val="00B53623"/>
    <w:rsid w:val="00B57677"/>
    <w:rsid w:val="00B6034C"/>
    <w:rsid w:val="00B61440"/>
    <w:rsid w:val="00B6377F"/>
    <w:rsid w:val="00B63CCF"/>
    <w:rsid w:val="00B641D7"/>
    <w:rsid w:val="00B6422E"/>
    <w:rsid w:val="00B66F63"/>
    <w:rsid w:val="00B677F2"/>
    <w:rsid w:val="00B712B0"/>
    <w:rsid w:val="00B71685"/>
    <w:rsid w:val="00B72BF0"/>
    <w:rsid w:val="00B7343E"/>
    <w:rsid w:val="00B74728"/>
    <w:rsid w:val="00B74A3A"/>
    <w:rsid w:val="00B764A1"/>
    <w:rsid w:val="00B774A9"/>
    <w:rsid w:val="00B77F34"/>
    <w:rsid w:val="00B8189C"/>
    <w:rsid w:val="00B81A61"/>
    <w:rsid w:val="00B8321D"/>
    <w:rsid w:val="00B84176"/>
    <w:rsid w:val="00B846CE"/>
    <w:rsid w:val="00B84F70"/>
    <w:rsid w:val="00B87209"/>
    <w:rsid w:val="00B87D13"/>
    <w:rsid w:val="00B90E01"/>
    <w:rsid w:val="00B913CC"/>
    <w:rsid w:val="00B91707"/>
    <w:rsid w:val="00B919EF"/>
    <w:rsid w:val="00B91BA5"/>
    <w:rsid w:val="00B91E93"/>
    <w:rsid w:val="00B9231E"/>
    <w:rsid w:val="00B92AF5"/>
    <w:rsid w:val="00B93523"/>
    <w:rsid w:val="00B93629"/>
    <w:rsid w:val="00B93C78"/>
    <w:rsid w:val="00B94051"/>
    <w:rsid w:val="00B9422B"/>
    <w:rsid w:val="00B95EFE"/>
    <w:rsid w:val="00B96466"/>
    <w:rsid w:val="00BA0401"/>
    <w:rsid w:val="00BA0841"/>
    <w:rsid w:val="00BA116D"/>
    <w:rsid w:val="00BA3688"/>
    <w:rsid w:val="00BA37C5"/>
    <w:rsid w:val="00BA4503"/>
    <w:rsid w:val="00BA5F3F"/>
    <w:rsid w:val="00BA79D0"/>
    <w:rsid w:val="00BB092E"/>
    <w:rsid w:val="00BB473C"/>
    <w:rsid w:val="00BB51EC"/>
    <w:rsid w:val="00BB68F9"/>
    <w:rsid w:val="00BB6CB8"/>
    <w:rsid w:val="00BB7BF1"/>
    <w:rsid w:val="00BC3585"/>
    <w:rsid w:val="00BC3DEF"/>
    <w:rsid w:val="00BC7D61"/>
    <w:rsid w:val="00BD0918"/>
    <w:rsid w:val="00BD34FE"/>
    <w:rsid w:val="00BD5830"/>
    <w:rsid w:val="00BD5891"/>
    <w:rsid w:val="00BD639F"/>
    <w:rsid w:val="00BD6D8D"/>
    <w:rsid w:val="00BD6F6D"/>
    <w:rsid w:val="00BD7843"/>
    <w:rsid w:val="00BD7A02"/>
    <w:rsid w:val="00BD7E9E"/>
    <w:rsid w:val="00BE0161"/>
    <w:rsid w:val="00BE0BD9"/>
    <w:rsid w:val="00BE3585"/>
    <w:rsid w:val="00BE4EFE"/>
    <w:rsid w:val="00BE4F24"/>
    <w:rsid w:val="00BE669D"/>
    <w:rsid w:val="00BE7B58"/>
    <w:rsid w:val="00BF0411"/>
    <w:rsid w:val="00BF0586"/>
    <w:rsid w:val="00BF0880"/>
    <w:rsid w:val="00BF1303"/>
    <w:rsid w:val="00BF1A90"/>
    <w:rsid w:val="00BF3174"/>
    <w:rsid w:val="00BF44B5"/>
    <w:rsid w:val="00BF4C73"/>
    <w:rsid w:val="00BF4F7A"/>
    <w:rsid w:val="00BF6E7B"/>
    <w:rsid w:val="00BF6FCB"/>
    <w:rsid w:val="00C01087"/>
    <w:rsid w:val="00C01233"/>
    <w:rsid w:val="00C01B93"/>
    <w:rsid w:val="00C01EC5"/>
    <w:rsid w:val="00C01F93"/>
    <w:rsid w:val="00C02B5B"/>
    <w:rsid w:val="00C0408A"/>
    <w:rsid w:val="00C040BA"/>
    <w:rsid w:val="00C04348"/>
    <w:rsid w:val="00C04786"/>
    <w:rsid w:val="00C048A1"/>
    <w:rsid w:val="00C0497E"/>
    <w:rsid w:val="00C04B2E"/>
    <w:rsid w:val="00C04EF4"/>
    <w:rsid w:val="00C05E2D"/>
    <w:rsid w:val="00C05FE7"/>
    <w:rsid w:val="00C06E6C"/>
    <w:rsid w:val="00C071CF"/>
    <w:rsid w:val="00C076F3"/>
    <w:rsid w:val="00C07B8B"/>
    <w:rsid w:val="00C10FF9"/>
    <w:rsid w:val="00C1105C"/>
    <w:rsid w:val="00C11ACF"/>
    <w:rsid w:val="00C12921"/>
    <w:rsid w:val="00C12DFE"/>
    <w:rsid w:val="00C14E51"/>
    <w:rsid w:val="00C23205"/>
    <w:rsid w:val="00C24221"/>
    <w:rsid w:val="00C30410"/>
    <w:rsid w:val="00C30802"/>
    <w:rsid w:val="00C313EF"/>
    <w:rsid w:val="00C34B7D"/>
    <w:rsid w:val="00C34FFF"/>
    <w:rsid w:val="00C352D2"/>
    <w:rsid w:val="00C3652E"/>
    <w:rsid w:val="00C365C8"/>
    <w:rsid w:val="00C379EE"/>
    <w:rsid w:val="00C40564"/>
    <w:rsid w:val="00C40756"/>
    <w:rsid w:val="00C40EFA"/>
    <w:rsid w:val="00C41A06"/>
    <w:rsid w:val="00C430A5"/>
    <w:rsid w:val="00C4335A"/>
    <w:rsid w:val="00C4406D"/>
    <w:rsid w:val="00C45011"/>
    <w:rsid w:val="00C460BA"/>
    <w:rsid w:val="00C50C3A"/>
    <w:rsid w:val="00C50D9B"/>
    <w:rsid w:val="00C518B8"/>
    <w:rsid w:val="00C51D47"/>
    <w:rsid w:val="00C53B8E"/>
    <w:rsid w:val="00C53C6F"/>
    <w:rsid w:val="00C549D5"/>
    <w:rsid w:val="00C555AD"/>
    <w:rsid w:val="00C55FC3"/>
    <w:rsid w:val="00C566C4"/>
    <w:rsid w:val="00C56A1B"/>
    <w:rsid w:val="00C56B1B"/>
    <w:rsid w:val="00C5710F"/>
    <w:rsid w:val="00C5727A"/>
    <w:rsid w:val="00C57679"/>
    <w:rsid w:val="00C57F89"/>
    <w:rsid w:val="00C62325"/>
    <w:rsid w:val="00C637B2"/>
    <w:rsid w:val="00C63A90"/>
    <w:rsid w:val="00C6473A"/>
    <w:rsid w:val="00C64767"/>
    <w:rsid w:val="00C673E7"/>
    <w:rsid w:val="00C6764D"/>
    <w:rsid w:val="00C726AA"/>
    <w:rsid w:val="00C72CD2"/>
    <w:rsid w:val="00C73D23"/>
    <w:rsid w:val="00C759C2"/>
    <w:rsid w:val="00C75D45"/>
    <w:rsid w:val="00C777E0"/>
    <w:rsid w:val="00C77ED0"/>
    <w:rsid w:val="00C823A5"/>
    <w:rsid w:val="00C82818"/>
    <w:rsid w:val="00C82BD1"/>
    <w:rsid w:val="00C83BDA"/>
    <w:rsid w:val="00C83D10"/>
    <w:rsid w:val="00C84274"/>
    <w:rsid w:val="00C842A8"/>
    <w:rsid w:val="00C84406"/>
    <w:rsid w:val="00C846D9"/>
    <w:rsid w:val="00C871B1"/>
    <w:rsid w:val="00C90077"/>
    <w:rsid w:val="00C91195"/>
    <w:rsid w:val="00C94FB4"/>
    <w:rsid w:val="00C96B07"/>
    <w:rsid w:val="00C96CBD"/>
    <w:rsid w:val="00C97CE8"/>
    <w:rsid w:val="00CA1304"/>
    <w:rsid w:val="00CA1D9B"/>
    <w:rsid w:val="00CA25F0"/>
    <w:rsid w:val="00CA454C"/>
    <w:rsid w:val="00CA5B77"/>
    <w:rsid w:val="00CA6A8B"/>
    <w:rsid w:val="00CB05FB"/>
    <w:rsid w:val="00CB0752"/>
    <w:rsid w:val="00CB4BED"/>
    <w:rsid w:val="00CB5400"/>
    <w:rsid w:val="00CB5515"/>
    <w:rsid w:val="00CB66C6"/>
    <w:rsid w:val="00CC0780"/>
    <w:rsid w:val="00CC1020"/>
    <w:rsid w:val="00CC2A58"/>
    <w:rsid w:val="00CC6A97"/>
    <w:rsid w:val="00CD1C5B"/>
    <w:rsid w:val="00CD223F"/>
    <w:rsid w:val="00CD4E25"/>
    <w:rsid w:val="00CD50AC"/>
    <w:rsid w:val="00CD7B12"/>
    <w:rsid w:val="00CE02CF"/>
    <w:rsid w:val="00CE07EB"/>
    <w:rsid w:val="00CE08C4"/>
    <w:rsid w:val="00CE3A98"/>
    <w:rsid w:val="00CE3CFF"/>
    <w:rsid w:val="00CF1CC4"/>
    <w:rsid w:val="00CF352F"/>
    <w:rsid w:val="00CF4307"/>
    <w:rsid w:val="00CF453C"/>
    <w:rsid w:val="00CF4764"/>
    <w:rsid w:val="00CF53EB"/>
    <w:rsid w:val="00CF58EE"/>
    <w:rsid w:val="00CF5973"/>
    <w:rsid w:val="00CF7295"/>
    <w:rsid w:val="00CF7FCE"/>
    <w:rsid w:val="00D02A20"/>
    <w:rsid w:val="00D02D8C"/>
    <w:rsid w:val="00D03C32"/>
    <w:rsid w:val="00D04478"/>
    <w:rsid w:val="00D04962"/>
    <w:rsid w:val="00D05754"/>
    <w:rsid w:val="00D060CA"/>
    <w:rsid w:val="00D06352"/>
    <w:rsid w:val="00D0652B"/>
    <w:rsid w:val="00D06C35"/>
    <w:rsid w:val="00D06F6F"/>
    <w:rsid w:val="00D070E3"/>
    <w:rsid w:val="00D07274"/>
    <w:rsid w:val="00D13A3B"/>
    <w:rsid w:val="00D14247"/>
    <w:rsid w:val="00D14BFA"/>
    <w:rsid w:val="00D164C1"/>
    <w:rsid w:val="00D16640"/>
    <w:rsid w:val="00D16FFA"/>
    <w:rsid w:val="00D17316"/>
    <w:rsid w:val="00D17E81"/>
    <w:rsid w:val="00D21349"/>
    <w:rsid w:val="00D21FA7"/>
    <w:rsid w:val="00D22E06"/>
    <w:rsid w:val="00D22FEE"/>
    <w:rsid w:val="00D23A08"/>
    <w:rsid w:val="00D23D05"/>
    <w:rsid w:val="00D23E86"/>
    <w:rsid w:val="00D24F64"/>
    <w:rsid w:val="00D2660B"/>
    <w:rsid w:val="00D27ED9"/>
    <w:rsid w:val="00D30540"/>
    <w:rsid w:val="00D32B0E"/>
    <w:rsid w:val="00D444B9"/>
    <w:rsid w:val="00D4699F"/>
    <w:rsid w:val="00D46BD7"/>
    <w:rsid w:val="00D46FE8"/>
    <w:rsid w:val="00D47835"/>
    <w:rsid w:val="00D47E00"/>
    <w:rsid w:val="00D50561"/>
    <w:rsid w:val="00D52107"/>
    <w:rsid w:val="00D525AF"/>
    <w:rsid w:val="00D52709"/>
    <w:rsid w:val="00D528A9"/>
    <w:rsid w:val="00D55708"/>
    <w:rsid w:val="00D55D41"/>
    <w:rsid w:val="00D5607C"/>
    <w:rsid w:val="00D5706E"/>
    <w:rsid w:val="00D57096"/>
    <w:rsid w:val="00D57532"/>
    <w:rsid w:val="00D5783E"/>
    <w:rsid w:val="00D60E35"/>
    <w:rsid w:val="00D60F27"/>
    <w:rsid w:val="00D6179E"/>
    <w:rsid w:val="00D62787"/>
    <w:rsid w:val="00D636FD"/>
    <w:rsid w:val="00D6481E"/>
    <w:rsid w:val="00D65325"/>
    <w:rsid w:val="00D65426"/>
    <w:rsid w:val="00D657A5"/>
    <w:rsid w:val="00D6603B"/>
    <w:rsid w:val="00D66DD5"/>
    <w:rsid w:val="00D66FD2"/>
    <w:rsid w:val="00D6702F"/>
    <w:rsid w:val="00D6773F"/>
    <w:rsid w:val="00D70670"/>
    <w:rsid w:val="00D72430"/>
    <w:rsid w:val="00D7253C"/>
    <w:rsid w:val="00D72E76"/>
    <w:rsid w:val="00D73E40"/>
    <w:rsid w:val="00D755E8"/>
    <w:rsid w:val="00D76474"/>
    <w:rsid w:val="00D76CD1"/>
    <w:rsid w:val="00D770DB"/>
    <w:rsid w:val="00D77155"/>
    <w:rsid w:val="00D77968"/>
    <w:rsid w:val="00D80273"/>
    <w:rsid w:val="00D80A7A"/>
    <w:rsid w:val="00D80F47"/>
    <w:rsid w:val="00D81317"/>
    <w:rsid w:val="00D83625"/>
    <w:rsid w:val="00D83CCB"/>
    <w:rsid w:val="00D858B7"/>
    <w:rsid w:val="00D85A57"/>
    <w:rsid w:val="00D86179"/>
    <w:rsid w:val="00D87262"/>
    <w:rsid w:val="00D90BC4"/>
    <w:rsid w:val="00D90BCF"/>
    <w:rsid w:val="00D91492"/>
    <w:rsid w:val="00D92562"/>
    <w:rsid w:val="00D93444"/>
    <w:rsid w:val="00D942E9"/>
    <w:rsid w:val="00D96629"/>
    <w:rsid w:val="00DA018E"/>
    <w:rsid w:val="00DA0F8E"/>
    <w:rsid w:val="00DA0F9D"/>
    <w:rsid w:val="00DA3A83"/>
    <w:rsid w:val="00DA4E4E"/>
    <w:rsid w:val="00DA50AA"/>
    <w:rsid w:val="00DA535A"/>
    <w:rsid w:val="00DA7C4C"/>
    <w:rsid w:val="00DA7FC0"/>
    <w:rsid w:val="00DB05D9"/>
    <w:rsid w:val="00DB06B8"/>
    <w:rsid w:val="00DB0CF9"/>
    <w:rsid w:val="00DB0DDD"/>
    <w:rsid w:val="00DB1380"/>
    <w:rsid w:val="00DB1B6B"/>
    <w:rsid w:val="00DB1DAE"/>
    <w:rsid w:val="00DB26C6"/>
    <w:rsid w:val="00DB38A0"/>
    <w:rsid w:val="00DB4227"/>
    <w:rsid w:val="00DB503C"/>
    <w:rsid w:val="00DB517E"/>
    <w:rsid w:val="00DB6317"/>
    <w:rsid w:val="00DC0673"/>
    <w:rsid w:val="00DC18D3"/>
    <w:rsid w:val="00DC409D"/>
    <w:rsid w:val="00DC4EA3"/>
    <w:rsid w:val="00DC550C"/>
    <w:rsid w:val="00DC57FC"/>
    <w:rsid w:val="00DC582D"/>
    <w:rsid w:val="00DD41EE"/>
    <w:rsid w:val="00DE05F8"/>
    <w:rsid w:val="00DE2C66"/>
    <w:rsid w:val="00DE33D3"/>
    <w:rsid w:val="00DE3D19"/>
    <w:rsid w:val="00DE4583"/>
    <w:rsid w:val="00DE6104"/>
    <w:rsid w:val="00DE61B4"/>
    <w:rsid w:val="00DE70FE"/>
    <w:rsid w:val="00DE779B"/>
    <w:rsid w:val="00DE7BD5"/>
    <w:rsid w:val="00DF28DA"/>
    <w:rsid w:val="00DF4C49"/>
    <w:rsid w:val="00DF50B9"/>
    <w:rsid w:val="00DF61E9"/>
    <w:rsid w:val="00DF64AC"/>
    <w:rsid w:val="00DF72AF"/>
    <w:rsid w:val="00E00661"/>
    <w:rsid w:val="00E01D98"/>
    <w:rsid w:val="00E03942"/>
    <w:rsid w:val="00E03B72"/>
    <w:rsid w:val="00E03E83"/>
    <w:rsid w:val="00E055B9"/>
    <w:rsid w:val="00E061A7"/>
    <w:rsid w:val="00E07295"/>
    <w:rsid w:val="00E07B64"/>
    <w:rsid w:val="00E100A9"/>
    <w:rsid w:val="00E10237"/>
    <w:rsid w:val="00E12804"/>
    <w:rsid w:val="00E13857"/>
    <w:rsid w:val="00E1404B"/>
    <w:rsid w:val="00E14105"/>
    <w:rsid w:val="00E15095"/>
    <w:rsid w:val="00E15570"/>
    <w:rsid w:val="00E1771A"/>
    <w:rsid w:val="00E17905"/>
    <w:rsid w:val="00E2022B"/>
    <w:rsid w:val="00E20D35"/>
    <w:rsid w:val="00E222B1"/>
    <w:rsid w:val="00E23F0F"/>
    <w:rsid w:val="00E24304"/>
    <w:rsid w:val="00E24EF7"/>
    <w:rsid w:val="00E27000"/>
    <w:rsid w:val="00E31A65"/>
    <w:rsid w:val="00E32D2F"/>
    <w:rsid w:val="00E33209"/>
    <w:rsid w:val="00E33B4F"/>
    <w:rsid w:val="00E33E2F"/>
    <w:rsid w:val="00E34B94"/>
    <w:rsid w:val="00E364B0"/>
    <w:rsid w:val="00E3738A"/>
    <w:rsid w:val="00E4052A"/>
    <w:rsid w:val="00E41E56"/>
    <w:rsid w:val="00E4259C"/>
    <w:rsid w:val="00E43DC8"/>
    <w:rsid w:val="00E442B1"/>
    <w:rsid w:val="00E44BEE"/>
    <w:rsid w:val="00E4561D"/>
    <w:rsid w:val="00E53377"/>
    <w:rsid w:val="00E534B3"/>
    <w:rsid w:val="00E54AE1"/>
    <w:rsid w:val="00E55542"/>
    <w:rsid w:val="00E55C5D"/>
    <w:rsid w:val="00E56012"/>
    <w:rsid w:val="00E57DFF"/>
    <w:rsid w:val="00E607A2"/>
    <w:rsid w:val="00E61335"/>
    <w:rsid w:val="00E61C94"/>
    <w:rsid w:val="00E625B6"/>
    <w:rsid w:val="00E634DA"/>
    <w:rsid w:val="00E647CE"/>
    <w:rsid w:val="00E66E7A"/>
    <w:rsid w:val="00E671D0"/>
    <w:rsid w:val="00E7177B"/>
    <w:rsid w:val="00E7248B"/>
    <w:rsid w:val="00E726D4"/>
    <w:rsid w:val="00E74517"/>
    <w:rsid w:val="00E748AB"/>
    <w:rsid w:val="00E7615E"/>
    <w:rsid w:val="00E76273"/>
    <w:rsid w:val="00E76C9E"/>
    <w:rsid w:val="00E7746A"/>
    <w:rsid w:val="00E777C5"/>
    <w:rsid w:val="00E777DE"/>
    <w:rsid w:val="00E80B37"/>
    <w:rsid w:val="00E82699"/>
    <w:rsid w:val="00E8336D"/>
    <w:rsid w:val="00E8403B"/>
    <w:rsid w:val="00E85CD9"/>
    <w:rsid w:val="00E873E2"/>
    <w:rsid w:val="00E87445"/>
    <w:rsid w:val="00E87751"/>
    <w:rsid w:val="00E90483"/>
    <w:rsid w:val="00E94CEA"/>
    <w:rsid w:val="00E94FAC"/>
    <w:rsid w:val="00E94FF9"/>
    <w:rsid w:val="00E961AA"/>
    <w:rsid w:val="00E9660F"/>
    <w:rsid w:val="00E972E4"/>
    <w:rsid w:val="00EA1D1E"/>
    <w:rsid w:val="00EA2E5C"/>
    <w:rsid w:val="00EA3BBD"/>
    <w:rsid w:val="00EA4255"/>
    <w:rsid w:val="00EA4B48"/>
    <w:rsid w:val="00EA4F92"/>
    <w:rsid w:val="00EA5361"/>
    <w:rsid w:val="00EA7EC9"/>
    <w:rsid w:val="00EB134C"/>
    <w:rsid w:val="00EB17FB"/>
    <w:rsid w:val="00EB1FDF"/>
    <w:rsid w:val="00EB2615"/>
    <w:rsid w:val="00EB462B"/>
    <w:rsid w:val="00EC139F"/>
    <w:rsid w:val="00EC1F8C"/>
    <w:rsid w:val="00EC2A05"/>
    <w:rsid w:val="00EC4FC2"/>
    <w:rsid w:val="00EC592A"/>
    <w:rsid w:val="00EC60FB"/>
    <w:rsid w:val="00EC6A38"/>
    <w:rsid w:val="00ED1285"/>
    <w:rsid w:val="00ED1986"/>
    <w:rsid w:val="00ED2B09"/>
    <w:rsid w:val="00ED3DF9"/>
    <w:rsid w:val="00ED4DB7"/>
    <w:rsid w:val="00ED54E3"/>
    <w:rsid w:val="00ED5D95"/>
    <w:rsid w:val="00ED680A"/>
    <w:rsid w:val="00ED6E17"/>
    <w:rsid w:val="00ED6E5D"/>
    <w:rsid w:val="00ED795A"/>
    <w:rsid w:val="00ED7AC1"/>
    <w:rsid w:val="00ED7C35"/>
    <w:rsid w:val="00EE056E"/>
    <w:rsid w:val="00EE16B0"/>
    <w:rsid w:val="00EE22D6"/>
    <w:rsid w:val="00EE2AC1"/>
    <w:rsid w:val="00EE5CBB"/>
    <w:rsid w:val="00EF0649"/>
    <w:rsid w:val="00EF1200"/>
    <w:rsid w:val="00EF23BA"/>
    <w:rsid w:val="00EF289A"/>
    <w:rsid w:val="00EF2C38"/>
    <w:rsid w:val="00EF2C8E"/>
    <w:rsid w:val="00EF2D4E"/>
    <w:rsid w:val="00EF438A"/>
    <w:rsid w:val="00EF444D"/>
    <w:rsid w:val="00EF4B1D"/>
    <w:rsid w:val="00EF515B"/>
    <w:rsid w:val="00EF5473"/>
    <w:rsid w:val="00F018BE"/>
    <w:rsid w:val="00F02B33"/>
    <w:rsid w:val="00F03B15"/>
    <w:rsid w:val="00F05117"/>
    <w:rsid w:val="00F05E8C"/>
    <w:rsid w:val="00F10275"/>
    <w:rsid w:val="00F12057"/>
    <w:rsid w:val="00F1273C"/>
    <w:rsid w:val="00F12F66"/>
    <w:rsid w:val="00F137A8"/>
    <w:rsid w:val="00F14CB9"/>
    <w:rsid w:val="00F15FE0"/>
    <w:rsid w:val="00F167A4"/>
    <w:rsid w:val="00F16A24"/>
    <w:rsid w:val="00F16C82"/>
    <w:rsid w:val="00F20887"/>
    <w:rsid w:val="00F23552"/>
    <w:rsid w:val="00F238B0"/>
    <w:rsid w:val="00F2603B"/>
    <w:rsid w:val="00F27916"/>
    <w:rsid w:val="00F32544"/>
    <w:rsid w:val="00F328DF"/>
    <w:rsid w:val="00F335A8"/>
    <w:rsid w:val="00F33D1C"/>
    <w:rsid w:val="00F33EE7"/>
    <w:rsid w:val="00F341DE"/>
    <w:rsid w:val="00F36670"/>
    <w:rsid w:val="00F4037A"/>
    <w:rsid w:val="00F4077F"/>
    <w:rsid w:val="00F42734"/>
    <w:rsid w:val="00F44563"/>
    <w:rsid w:val="00F450EE"/>
    <w:rsid w:val="00F45F87"/>
    <w:rsid w:val="00F462B0"/>
    <w:rsid w:val="00F50168"/>
    <w:rsid w:val="00F53540"/>
    <w:rsid w:val="00F5521B"/>
    <w:rsid w:val="00F56961"/>
    <w:rsid w:val="00F56D37"/>
    <w:rsid w:val="00F60C07"/>
    <w:rsid w:val="00F61929"/>
    <w:rsid w:val="00F6259B"/>
    <w:rsid w:val="00F642E0"/>
    <w:rsid w:val="00F64802"/>
    <w:rsid w:val="00F65643"/>
    <w:rsid w:val="00F65E57"/>
    <w:rsid w:val="00F70880"/>
    <w:rsid w:val="00F7291A"/>
    <w:rsid w:val="00F72A4C"/>
    <w:rsid w:val="00F72B1D"/>
    <w:rsid w:val="00F733DF"/>
    <w:rsid w:val="00F74841"/>
    <w:rsid w:val="00F76446"/>
    <w:rsid w:val="00F7711A"/>
    <w:rsid w:val="00F777D7"/>
    <w:rsid w:val="00F77A2C"/>
    <w:rsid w:val="00F810B2"/>
    <w:rsid w:val="00F826B4"/>
    <w:rsid w:val="00F83194"/>
    <w:rsid w:val="00F8365C"/>
    <w:rsid w:val="00F84C4C"/>
    <w:rsid w:val="00F85890"/>
    <w:rsid w:val="00F9053A"/>
    <w:rsid w:val="00F90B9F"/>
    <w:rsid w:val="00F94DC2"/>
    <w:rsid w:val="00F95422"/>
    <w:rsid w:val="00F9619C"/>
    <w:rsid w:val="00FA00BD"/>
    <w:rsid w:val="00FA15A0"/>
    <w:rsid w:val="00FA540D"/>
    <w:rsid w:val="00FA5D0F"/>
    <w:rsid w:val="00FA7473"/>
    <w:rsid w:val="00FB11DF"/>
    <w:rsid w:val="00FB2059"/>
    <w:rsid w:val="00FB2C5D"/>
    <w:rsid w:val="00FB3A6C"/>
    <w:rsid w:val="00FB57F9"/>
    <w:rsid w:val="00FB778C"/>
    <w:rsid w:val="00FB79BC"/>
    <w:rsid w:val="00FB7D64"/>
    <w:rsid w:val="00FC27C3"/>
    <w:rsid w:val="00FC429F"/>
    <w:rsid w:val="00FC5F47"/>
    <w:rsid w:val="00FC6B3D"/>
    <w:rsid w:val="00FD0E63"/>
    <w:rsid w:val="00FD1362"/>
    <w:rsid w:val="00FD1573"/>
    <w:rsid w:val="00FD2623"/>
    <w:rsid w:val="00FD2A5B"/>
    <w:rsid w:val="00FD56F7"/>
    <w:rsid w:val="00FD58C0"/>
    <w:rsid w:val="00FE2232"/>
    <w:rsid w:val="00FE24DF"/>
    <w:rsid w:val="00FE426C"/>
    <w:rsid w:val="00FE51A2"/>
    <w:rsid w:val="00FE5D2D"/>
    <w:rsid w:val="00FE643C"/>
    <w:rsid w:val="00FE6C3F"/>
    <w:rsid w:val="00FF5151"/>
    <w:rsid w:val="00FF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A2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90F"/>
    <w:pPr>
      <w:spacing w:before="100" w:beforeAutospacing="1" w:after="100" w:afterAutospacing="1"/>
    </w:pPr>
    <w:rPr>
      <w:sz w:val="24"/>
      <w:szCs w:val="24"/>
    </w:rPr>
  </w:style>
  <w:style w:type="paragraph" w:styleId="Heading1">
    <w:name w:val="heading 1"/>
    <w:basedOn w:val="Normal"/>
    <w:next w:val="Normal"/>
    <w:qFormat/>
    <w:rsid w:val="002B5D3A"/>
    <w:pPr>
      <w:keepNext/>
      <w:outlineLvl w:val="0"/>
    </w:pPr>
    <w:rPr>
      <w:sz w:val="32"/>
    </w:rPr>
  </w:style>
  <w:style w:type="paragraph" w:styleId="Heading2">
    <w:name w:val="heading 2"/>
    <w:basedOn w:val="Normal"/>
    <w:next w:val="Normal"/>
    <w:qFormat/>
    <w:rsid w:val="002B5D3A"/>
    <w:pPr>
      <w:keepNext/>
      <w:outlineLvl w:val="1"/>
    </w:pPr>
    <w:rPr>
      <w:b/>
      <w:sz w:val="20"/>
    </w:rPr>
  </w:style>
  <w:style w:type="paragraph" w:styleId="Heading3">
    <w:name w:val="heading 3"/>
    <w:basedOn w:val="Normal"/>
    <w:next w:val="Normal"/>
    <w:link w:val="Heading3Char"/>
    <w:qFormat/>
    <w:rsid w:val="002B5D3A"/>
    <w:pPr>
      <w:keepNext/>
      <w:spacing w:before="60" w:after="60"/>
      <w:outlineLvl w:val="2"/>
    </w:pPr>
    <w:rPr>
      <w:b/>
      <w:color w:val="FFFFFF"/>
      <w:sz w:val="26"/>
    </w:rPr>
  </w:style>
  <w:style w:type="paragraph" w:styleId="Heading4">
    <w:name w:val="heading 4"/>
    <w:basedOn w:val="Normal"/>
    <w:next w:val="Normal"/>
    <w:qFormat/>
    <w:rsid w:val="002B5D3A"/>
    <w:pPr>
      <w:keepNext/>
      <w:spacing w:before="60" w:after="60"/>
      <w:outlineLvl w:val="3"/>
    </w:pPr>
    <w:rPr>
      <w:i/>
      <w:sz w:val="18"/>
    </w:rPr>
  </w:style>
  <w:style w:type="paragraph" w:styleId="Heading5">
    <w:name w:val="heading 5"/>
    <w:basedOn w:val="Normal"/>
    <w:next w:val="Normal"/>
    <w:qFormat/>
    <w:rsid w:val="002B5D3A"/>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B5D3A"/>
    <w:pPr>
      <w:tabs>
        <w:tab w:val="center" w:pos="4320"/>
        <w:tab w:val="right" w:pos="8640"/>
      </w:tabs>
    </w:pPr>
    <w:rPr>
      <w:b/>
      <w:sz w:val="18"/>
    </w:rPr>
  </w:style>
  <w:style w:type="paragraph" w:styleId="Footer">
    <w:name w:val="footer"/>
    <w:basedOn w:val="Normal"/>
    <w:rsid w:val="002B5D3A"/>
    <w:pPr>
      <w:tabs>
        <w:tab w:val="center" w:pos="4320"/>
        <w:tab w:val="right" w:pos="8640"/>
      </w:tabs>
    </w:pPr>
  </w:style>
  <w:style w:type="paragraph" w:styleId="ListNumber">
    <w:name w:val="List Number"/>
    <w:basedOn w:val="Normal"/>
    <w:rsid w:val="002B5D3A"/>
    <w:pPr>
      <w:tabs>
        <w:tab w:val="left" w:pos="360"/>
      </w:tabs>
      <w:ind w:left="360" w:hanging="360"/>
    </w:pPr>
  </w:style>
  <w:style w:type="paragraph" w:customStyle="1" w:styleId="CovFormText">
    <w:name w:val="Cov_Form Text"/>
    <w:basedOn w:val="Header"/>
    <w:rsid w:val="002B5D3A"/>
    <w:pPr>
      <w:tabs>
        <w:tab w:val="clear" w:pos="4320"/>
        <w:tab w:val="clear" w:pos="8640"/>
      </w:tabs>
      <w:spacing w:before="60" w:after="60"/>
    </w:pPr>
    <w:rPr>
      <w:b w:val="0"/>
      <w:noProof/>
    </w:rPr>
  </w:style>
  <w:style w:type="paragraph" w:styleId="FootnoteText">
    <w:name w:val="footnote text"/>
    <w:basedOn w:val="Normal"/>
    <w:semiHidden/>
    <w:rsid w:val="002B5D3A"/>
    <w:rPr>
      <w:sz w:val="18"/>
    </w:rPr>
  </w:style>
  <w:style w:type="character" w:styleId="FootnoteReference">
    <w:name w:val="footnote reference"/>
    <w:basedOn w:val="DefaultParagraphFont"/>
    <w:semiHidden/>
    <w:rsid w:val="002B5D3A"/>
    <w:rPr>
      <w:sz w:val="20"/>
      <w:vertAlign w:val="superscript"/>
    </w:rPr>
  </w:style>
  <w:style w:type="paragraph" w:customStyle="1" w:styleId="ABodyBullet1">
    <w:name w:val="A_Body Bullet 1"/>
    <w:basedOn w:val="Normal"/>
    <w:rsid w:val="002B5D3A"/>
    <w:pPr>
      <w:spacing w:before="60" w:after="60"/>
    </w:pPr>
    <w:rPr>
      <w:sz w:val="22"/>
    </w:rPr>
  </w:style>
  <w:style w:type="character" w:styleId="CommentReference">
    <w:name w:val="annotation reference"/>
    <w:basedOn w:val="DefaultParagraphFont"/>
    <w:semiHidden/>
    <w:rsid w:val="002B5D3A"/>
    <w:rPr>
      <w:sz w:val="16"/>
    </w:rPr>
  </w:style>
  <w:style w:type="paragraph" w:styleId="CommentText">
    <w:name w:val="annotation text"/>
    <w:basedOn w:val="Normal"/>
    <w:link w:val="CommentTextChar"/>
    <w:semiHidden/>
    <w:rsid w:val="002B5D3A"/>
    <w:rPr>
      <w:sz w:val="20"/>
    </w:rPr>
  </w:style>
  <w:style w:type="character" w:styleId="Hyperlink">
    <w:name w:val="Hyperlink"/>
    <w:basedOn w:val="DefaultParagraphFont"/>
    <w:uiPriority w:val="99"/>
    <w:rsid w:val="002B5D3A"/>
    <w:rPr>
      <w:color w:val="0000FF"/>
      <w:u w:val="single"/>
    </w:rPr>
  </w:style>
  <w:style w:type="character" w:styleId="FollowedHyperlink">
    <w:name w:val="FollowedHyperlink"/>
    <w:basedOn w:val="DefaultParagraphFont"/>
    <w:rsid w:val="002B5D3A"/>
    <w:rPr>
      <w:color w:val="800080"/>
      <w:u w:val="single"/>
    </w:rPr>
  </w:style>
  <w:style w:type="paragraph" w:styleId="BalloonText">
    <w:name w:val="Balloon Text"/>
    <w:basedOn w:val="Normal"/>
    <w:semiHidden/>
    <w:rsid w:val="00B63CCF"/>
    <w:rPr>
      <w:rFonts w:ascii="Tahoma" w:hAnsi="Tahoma" w:cs="Tahoma"/>
      <w:sz w:val="16"/>
      <w:szCs w:val="16"/>
    </w:rPr>
  </w:style>
  <w:style w:type="table" w:styleId="TableGrid">
    <w:name w:val="Table Grid"/>
    <w:basedOn w:val="TableNormal"/>
    <w:uiPriority w:val="59"/>
    <w:rsid w:val="006A4F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42734"/>
  </w:style>
  <w:style w:type="paragraph" w:styleId="NormalWeb">
    <w:name w:val="Normal (Web)"/>
    <w:basedOn w:val="Normal"/>
    <w:uiPriority w:val="99"/>
    <w:unhideWhenUsed/>
    <w:rsid w:val="00FD2623"/>
  </w:style>
  <w:style w:type="paragraph" w:styleId="ListParagraph">
    <w:name w:val="List Paragraph"/>
    <w:basedOn w:val="Normal"/>
    <w:uiPriority w:val="34"/>
    <w:qFormat/>
    <w:rsid w:val="001A7CA5"/>
    <w:pPr>
      <w:ind w:left="720"/>
      <w:contextualSpacing/>
    </w:pPr>
  </w:style>
  <w:style w:type="character" w:styleId="Emphasis">
    <w:name w:val="Emphasis"/>
    <w:basedOn w:val="DefaultParagraphFont"/>
    <w:qFormat/>
    <w:rsid w:val="003D7336"/>
    <w:rPr>
      <w:i/>
      <w:iCs/>
    </w:rPr>
  </w:style>
  <w:style w:type="character" w:customStyle="1" w:styleId="Heading3Char">
    <w:name w:val="Heading 3 Char"/>
    <w:basedOn w:val="DefaultParagraphFont"/>
    <w:link w:val="Heading3"/>
    <w:rsid w:val="00C3652E"/>
    <w:rPr>
      <w:b/>
      <w:color w:val="FFFFFF"/>
      <w:sz w:val="26"/>
      <w:szCs w:val="24"/>
    </w:rPr>
  </w:style>
  <w:style w:type="character" w:customStyle="1" w:styleId="reportheader">
    <w:name w:val="reportheader"/>
    <w:basedOn w:val="DefaultParagraphFont"/>
    <w:rsid w:val="00F23552"/>
  </w:style>
  <w:style w:type="paragraph" w:styleId="CommentSubject">
    <w:name w:val="annotation subject"/>
    <w:basedOn w:val="CommentText"/>
    <w:next w:val="CommentText"/>
    <w:link w:val="CommentSubjectChar"/>
    <w:rsid w:val="004F16C4"/>
    <w:rPr>
      <w:b/>
      <w:bCs/>
      <w:szCs w:val="20"/>
    </w:rPr>
  </w:style>
  <w:style w:type="character" w:customStyle="1" w:styleId="CommentTextChar">
    <w:name w:val="Comment Text Char"/>
    <w:basedOn w:val="DefaultParagraphFont"/>
    <w:link w:val="CommentText"/>
    <w:semiHidden/>
    <w:rsid w:val="004F16C4"/>
    <w:rPr>
      <w:szCs w:val="24"/>
    </w:rPr>
  </w:style>
  <w:style w:type="character" w:customStyle="1" w:styleId="CommentSubjectChar">
    <w:name w:val="Comment Subject Char"/>
    <w:basedOn w:val="CommentTextChar"/>
    <w:link w:val="CommentSubject"/>
    <w:rsid w:val="004F16C4"/>
    <w:rPr>
      <w:b/>
      <w:bCs/>
      <w:szCs w:val="24"/>
    </w:rPr>
  </w:style>
  <w:style w:type="paragraph" w:styleId="Revision">
    <w:name w:val="Revision"/>
    <w:hidden/>
    <w:uiPriority w:val="99"/>
    <w:semiHidden/>
    <w:rsid w:val="004F16C4"/>
    <w:rPr>
      <w:sz w:val="24"/>
      <w:szCs w:val="24"/>
    </w:rPr>
  </w:style>
  <w:style w:type="character" w:customStyle="1" w:styleId="apple-converted-space">
    <w:name w:val="apple-converted-space"/>
    <w:basedOn w:val="DefaultParagraphFont"/>
    <w:rsid w:val="004F16C4"/>
  </w:style>
  <w:style w:type="paragraph" w:customStyle="1" w:styleId="Standard">
    <w:name w:val="Standard"/>
    <w:rsid w:val="004F16C4"/>
    <w:pPr>
      <w:suppressAutoHyphens/>
      <w:textAlignment w:val="baseline"/>
    </w:pPr>
    <w:rPr>
      <w:rFonts w:ascii="Arial" w:eastAsia="Arial" w:hAnsi="Arial"/>
      <w:kern w:val="1"/>
      <w:sz w:val="24"/>
      <w:lang w:eastAsia="ar-SA"/>
    </w:rPr>
  </w:style>
  <w:style w:type="paragraph" w:styleId="TOCHeading">
    <w:name w:val="TOC Heading"/>
    <w:basedOn w:val="Heading1"/>
    <w:next w:val="Normal"/>
    <w:uiPriority w:val="39"/>
    <w:unhideWhenUsed/>
    <w:qFormat/>
    <w:rsid w:val="004F16C4"/>
    <w:pPr>
      <w:keepLines/>
      <w:spacing w:before="480" w:beforeAutospacing="0" w:after="0" w:afterAutospacing="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rsid w:val="004F16C4"/>
  </w:style>
  <w:style w:type="paragraph" w:styleId="TOC3">
    <w:name w:val="toc 3"/>
    <w:basedOn w:val="Normal"/>
    <w:next w:val="Normal"/>
    <w:autoRedefine/>
    <w:uiPriority w:val="39"/>
    <w:rsid w:val="004F16C4"/>
    <w:pPr>
      <w:ind w:left="480"/>
    </w:pPr>
  </w:style>
  <w:style w:type="paragraph" w:customStyle="1" w:styleId="xmsonormal">
    <w:name w:val="x_msonormal"/>
    <w:basedOn w:val="Normal"/>
    <w:rsid w:val="00673181"/>
  </w:style>
  <w:style w:type="character" w:customStyle="1" w:styleId="HeaderChar">
    <w:name w:val="Header Char"/>
    <w:basedOn w:val="DefaultParagraphFont"/>
    <w:link w:val="Header"/>
    <w:uiPriority w:val="99"/>
    <w:rsid w:val="00B91E93"/>
    <w:rPr>
      <w:b/>
      <w:sz w:val="18"/>
      <w:szCs w:val="24"/>
    </w:rPr>
  </w:style>
  <w:style w:type="character" w:styleId="Strong">
    <w:name w:val="Strong"/>
    <w:qFormat/>
    <w:rsid w:val="00884BDA"/>
    <w:rPr>
      <w:b/>
      <w:bCs/>
    </w:rPr>
  </w:style>
  <w:style w:type="paragraph" w:styleId="NoSpacing">
    <w:name w:val="No Spacing"/>
    <w:uiPriority w:val="1"/>
    <w:qFormat/>
    <w:rsid w:val="00457ED4"/>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A258BF"/>
    <w:pPr>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90F"/>
    <w:pPr>
      <w:spacing w:before="100" w:beforeAutospacing="1" w:after="100" w:afterAutospacing="1"/>
    </w:pPr>
    <w:rPr>
      <w:sz w:val="24"/>
      <w:szCs w:val="24"/>
    </w:rPr>
  </w:style>
  <w:style w:type="paragraph" w:styleId="Heading1">
    <w:name w:val="heading 1"/>
    <w:basedOn w:val="Normal"/>
    <w:next w:val="Normal"/>
    <w:qFormat/>
    <w:rsid w:val="002B5D3A"/>
    <w:pPr>
      <w:keepNext/>
      <w:outlineLvl w:val="0"/>
    </w:pPr>
    <w:rPr>
      <w:sz w:val="32"/>
    </w:rPr>
  </w:style>
  <w:style w:type="paragraph" w:styleId="Heading2">
    <w:name w:val="heading 2"/>
    <w:basedOn w:val="Normal"/>
    <w:next w:val="Normal"/>
    <w:qFormat/>
    <w:rsid w:val="002B5D3A"/>
    <w:pPr>
      <w:keepNext/>
      <w:outlineLvl w:val="1"/>
    </w:pPr>
    <w:rPr>
      <w:b/>
      <w:sz w:val="20"/>
    </w:rPr>
  </w:style>
  <w:style w:type="paragraph" w:styleId="Heading3">
    <w:name w:val="heading 3"/>
    <w:basedOn w:val="Normal"/>
    <w:next w:val="Normal"/>
    <w:link w:val="Heading3Char"/>
    <w:qFormat/>
    <w:rsid w:val="002B5D3A"/>
    <w:pPr>
      <w:keepNext/>
      <w:spacing w:before="60" w:after="60"/>
      <w:outlineLvl w:val="2"/>
    </w:pPr>
    <w:rPr>
      <w:b/>
      <w:color w:val="FFFFFF"/>
      <w:sz w:val="26"/>
    </w:rPr>
  </w:style>
  <w:style w:type="paragraph" w:styleId="Heading4">
    <w:name w:val="heading 4"/>
    <w:basedOn w:val="Normal"/>
    <w:next w:val="Normal"/>
    <w:qFormat/>
    <w:rsid w:val="002B5D3A"/>
    <w:pPr>
      <w:keepNext/>
      <w:spacing w:before="60" w:after="60"/>
      <w:outlineLvl w:val="3"/>
    </w:pPr>
    <w:rPr>
      <w:i/>
      <w:sz w:val="18"/>
    </w:rPr>
  </w:style>
  <w:style w:type="paragraph" w:styleId="Heading5">
    <w:name w:val="heading 5"/>
    <w:basedOn w:val="Normal"/>
    <w:next w:val="Normal"/>
    <w:qFormat/>
    <w:rsid w:val="002B5D3A"/>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B5D3A"/>
    <w:pPr>
      <w:tabs>
        <w:tab w:val="center" w:pos="4320"/>
        <w:tab w:val="right" w:pos="8640"/>
      </w:tabs>
    </w:pPr>
    <w:rPr>
      <w:b/>
      <w:sz w:val="18"/>
    </w:rPr>
  </w:style>
  <w:style w:type="paragraph" w:styleId="Footer">
    <w:name w:val="footer"/>
    <w:basedOn w:val="Normal"/>
    <w:rsid w:val="002B5D3A"/>
    <w:pPr>
      <w:tabs>
        <w:tab w:val="center" w:pos="4320"/>
        <w:tab w:val="right" w:pos="8640"/>
      </w:tabs>
    </w:pPr>
  </w:style>
  <w:style w:type="paragraph" w:styleId="ListNumber">
    <w:name w:val="List Number"/>
    <w:basedOn w:val="Normal"/>
    <w:rsid w:val="002B5D3A"/>
    <w:pPr>
      <w:tabs>
        <w:tab w:val="left" w:pos="360"/>
      </w:tabs>
      <w:ind w:left="360" w:hanging="360"/>
    </w:pPr>
  </w:style>
  <w:style w:type="paragraph" w:customStyle="1" w:styleId="CovFormText">
    <w:name w:val="Cov_Form Text"/>
    <w:basedOn w:val="Header"/>
    <w:rsid w:val="002B5D3A"/>
    <w:pPr>
      <w:tabs>
        <w:tab w:val="clear" w:pos="4320"/>
        <w:tab w:val="clear" w:pos="8640"/>
      </w:tabs>
      <w:spacing w:before="60" w:after="60"/>
    </w:pPr>
    <w:rPr>
      <w:b w:val="0"/>
      <w:noProof/>
    </w:rPr>
  </w:style>
  <w:style w:type="paragraph" w:styleId="FootnoteText">
    <w:name w:val="footnote text"/>
    <w:basedOn w:val="Normal"/>
    <w:semiHidden/>
    <w:rsid w:val="002B5D3A"/>
    <w:rPr>
      <w:sz w:val="18"/>
    </w:rPr>
  </w:style>
  <w:style w:type="character" w:styleId="FootnoteReference">
    <w:name w:val="footnote reference"/>
    <w:basedOn w:val="DefaultParagraphFont"/>
    <w:semiHidden/>
    <w:rsid w:val="002B5D3A"/>
    <w:rPr>
      <w:sz w:val="20"/>
      <w:vertAlign w:val="superscript"/>
    </w:rPr>
  </w:style>
  <w:style w:type="paragraph" w:customStyle="1" w:styleId="ABodyBullet1">
    <w:name w:val="A_Body Bullet 1"/>
    <w:basedOn w:val="Normal"/>
    <w:rsid w:val="002B5D3A"/>
    <w:pPr>
      <w:spacing w:before="60" w:after="60"/>
    </w:pPr>
    <w:rPr>
      <w:sz w:val="22"/>
    </w:rPr>
  </w:style>
  <w:style w:type="character" w:styleId="CommentReference">
    <w:name w:val="annotation reference"/>
    <w:basedOn w:val="DefaultParagraphFont"/>
    <w:semiHidden/>
    <w:rsid w:val="002B5D3A"/>
    <w:rPr>
      <w:sz w:val="16"/>
    </w:rPr>
  </w:style>
  <w:style w:type="paragraph" w:styleId="CommentText">
    <w:name w:val="annotation text"/>
    <w:basedOn w:val="Normal"/>
    <w:link w:val="CommentTextChar"/>
    <w:semiHidden/>
    <w:rsid w:val="002B5D3A"/>
    <w:rPr>
      <w:sz w:val="20"/>
    </w:rPr>
  </w:style>
  <w:style w:type="character" w:styleId="Hyperlink">
    <w:name w:val="Hyperlink"/>
    <w:basedOn w:val="DefaultParagraphFont"/>
    <w:uiPriority w:val="99"/>
    <w:rsid w:val="002B5D3A"/>
    <w:rPr>
      <w:color w:val="0000FF"/>
      <w:u w:val="single"/>
    </w:rPr>
  </w:style>
  <w:style w:type="character" w:styleId="FollowedHyperlink">
    <w:name w:val="FollowedHyperlink"/>
    <w:basedOn w:val="DefaultParagraphFont"/>
    <w:rsid w:val="002B5D3A"/>
    <w:rPr>
      <w:color w:val="800080"/>
      <w:u w:val="single"/>
    </w:rPr>
  </w:style>
  <w:style w:type="paragraph" w:styleId="BalloonText">
    <w:name w:val="Balloon Text"/>
    <w:basedOn w:val="Normal"/>
    <w:semiHidden/>
    <w:rsid w:val="00B63CCF"/>
    <w:rPr>
      <w:rFonts w:ascii="Tahoma" w:hAnsi="Tahoma" w:cs="Tahoma"/>
      <w:sz w:val="16"/>
      <w:szCs w:val="16"/>
    </w:rPr>
  </w:style>
  <w:style w:type="table" w:styleId="TableGrid">
    <w:name w:val="Table Grid"/>
    <w:basedOn w:val="TableNormal"/>
    <w:uiPriority w:val="59"/>
    <w:rsid w:val="006A4F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42734"/>
  </w:style>
  <w:style w:type="paragraph" w:styleId="NormalWeb">
    <w:name w:val="Normal (Web)"/>
    <w:basedOn w:val="Normal"/>
    <w:uiPriority w:val="99"/>
    <w:unhideWhenUsed/>
    <w:rsid w:val="00FD2623"/>
  </w:style>
  <w:style w:type="paragraph" w:styleId="ListParagraph">
    <w:name w:val="List Paragraph"/>
    <w:basedOn w:val="Normal"/>
    <w:uiPriority w:val="34"/>
    <w:qFormat/>
    <w:rsid w:val="001A7CA5"/>
    <w:pPr>
      <w:ind w:left="720"/>
      <w:contextualSpacing/>
    </w:pPr>
  </w:style>
  <w:style w:type="character" w:styleId="Emphasis">
    <w:name w:val="Emphasis"/>
    <w:basedOn w:val="DefaultParagraphFont"/>
    <w:qFormat/>
    <w:rsid w:val="003D7336"/>
    <w:rPr>
      <w:i/>
      <w:iCs/>
    </w:rPr>
  </w:style>
  <w:style w:type="character" w:customStyle="1" w:styleId="Heading3Char">
    <w:name w:val="Heading 3 Char"/>
    <w:basedOn w:val="DefaultParagraphFont"/>
    <w:link w:val="Heading3"/>
    <w:rsid w:val="00C3652E"/>
    <w:rPr>
      <w:b/>
      <w:color w:val="FFFFFF"/>
      <w:sz w:val="26"/>
      <w:szCs w:val="24"/>
    </w:rPr>
  </w:style>
  <w:style w:type="character" w:customStyle="1" w:styleId="reportheader">
    <w:name w:val="reportheader"/>
    <w:basedOn w:val="DefaultParagraphFont"/>
    <w:rsid w:val="00F23552"/>
  </w:style>
  <w:style w:type="paragraph" w:styleId="CommentSubject">
    <w:name w:val="annotation subject"/>
    <w:basedOn w:val="CommentText"/>
    <w:next w:val="CommentText"/>
    <w:link w:val="CommentSubjectChar"/>
    <w:rsid w:val="004F16C4"/>
    <w:rPr>
      <w:b/>
      <w:bCs/>
      <w:szCs w:val="20"/>
    </w:rPr>
  </w:style>
  <w:style w:type="character" w:customStyle="1" w:styleId="CommentTextChar">
    <w:name w:val="Comment Text Char"/>
    <w:basedOn w:val="DefaultParagraphFont"/>
    <w:link w:val="CommentText"/>
    <w:semiHidden/>
    <w:rsid w:val="004F16C4"/>
    <w:rPr>
      <w:szCs w:val="24"/>
    </w:rPr>
  </w:style>
  <w:style w:type="character" w:customStyle="1" w:styleId="CommentSubjectChar">
    <w:name w:val="Comment Subject Char"/>
    <w:basedOn w:val="CommentTextChar"/>
    <w:link w:val="CommentSubject"/>
    <w:rsid w:val="004F16C4"/>
    <w:rPr>
      <w:b/>
      <w:bCs/>
      <w:szCs w:val="24"/>
    </w:rPr>
  </w:style>
  <w:style w:type="paragraph" w:styleId="Revision">
    <w:name w:val="Revision"/>
    <w:hidden/>
    <w:uiPriority w:val="99"/>
    <w:semiHidden/>
    <w:rsid w:val="004F16C4"/>
    <w:rPr>
      <w:sz w:val="24"/>
      <w:szCs w:val="24"/>
    </w:rPr>
  </w:style>
  <w:style w:type="character" w:customStyle="1" w:styleId="apple-converted-space">
    <w:name w:val="apple-converted-space"/>
    <w:basedOn w:val="DefaultParagraphFont"/>
    <w:rsid w:val="004F16C4"/>
  </w:style>
  <w:style w:type="paragraph" w:customStyle="1" w:styleId="Standard">
    <w:name w:val="Standard"/>
    <w:rsid w:val="004F16C4"/>
    <w:pPr>
      <w:suppressAutoHyphens/>
      <w:textAlignment w:val="baseline"/>
    </w:pPr>
    <w:rPr>
      <w:rFonts w:ascii="Arial" w:eastAsia="Arial" w:hAnsi="Arial"/>
      <w:kern w:val="1"/>
      <w:sz w:val="24"/>
      <w:lang w:eastAsia="ar-SA"/>
    </w:rPr>
  </w:style>
  <w:style w:type="paragraph" w:styleId="TOCHeading">
    <w:name w:val="TOC Heading"/>
    <w:basedOn w:val="Heading1"/>
    <w:next w:val="Normal"/>
    <w:uiPriority w:val="39"/>
    <w:unhideWhenUsed/>
    <w:qFormat/>
    <w:rsid w:val="004F16C4"/>
    <w:pPr>
      <w:keepLines/>
      <w:spacing w:before="480" w:beforeAutospacing="0" w:after="0" w:afterAutospacing="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rsid w:val="004F16C4"/>
  </w:style>
  <w:style w:type="paragraph" w:styleId="TOC3">
    <w:name w:val="toc 3"/>
    <w:basedOn w:val="Normal"/>
    <w:next w:val="Normal"/>
    <w:autoRedefine/>
    <w:uiPriority w:val="39"/>
    <w:rsid w:val="004F16C4"/>
    <w:pPr>
      <w:ind w:left="480"/>
    </w:pPr>
  </w:style>
  <w:style w:type="paragraph" w:customStyle="1" w:styleId="xmsonormal">
    <w:name w:val="x_msonormal"/>
    <w:basedOn w:val="Normal"/>
    <w:rsid w:val="00673181"/>
  </w:style>
  <w:style w:type="character" w:customStyle="1" w:styleId="HeaderChar">
    <w:name w:val="Header Char"/>
    <w:basedOn w:val="DefaultParagraphFont"/>
    <w:link w:val="Header"/>
    <w:uiPriority w:val="99"/>
    <w:rsid w:val="00B91E93"/>
    <w:rPr>
      <w:b/>
      <w:sz w:val="18"/>
      <w:szCs w:val="24"/>
    </w:rPr>
  </w:style>
  <w:style w:type="character" w:styleId="Strong">
    <w:name w:val="Strong"/>
    <w:qFormat/>
    <w:rsid w:val="00884BDA"/>
    <w:rPr>
      <w:b/>
      <w:bCs/>
    </w:rPr>
  </w:style>
  <w:style w:type="paragraph" w:styleId="NoSpacing">
    <w:name w:val="No Spacing"/>
    <w:uiPriority w:val="1"/>
    <w:qFormat/>
    <w:rsid w:val="00457ED4"/>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A258BF"/>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9817">
      <w:bodyDiv w:val="1"/>
      <w:marLeft w:val="0"/>
      <w:marRight w:val="0"/>
      <w:marTop w:val="0"/>
      <w:marBottom w:val="0"/>
      <w:divBdr>
        <w:top w:val="none" w:sz="0" w:space="0" w:color="auto"/>
        <w:left w:val="none" w:sz="0" w:space="0" w:color="auto"/>
        <w:bottom w:val="none" w:sz="0" w:space="0" w:color="auto"/>
        <w:right w:val="none" w:sz="0" w:space="0" w:color="auto"/>
      </w:divBdr>
    </w:div>
    <w:div w:id="72166009">
      <w:bodyDiv w:val="1"/>
      <w:marLeft w:val="0"/>
      <w:marRight w:val="0"/>
      <w:marTop w:val="0"/>
      <w:marBottom w:val="0"/>
      <w:divBdr>
        <w:top w:val="none" w:sz="0" w:space="0" w:color="auto"/>
        <w:left w:val="none" w:sz="0" w:space="0" w:color="auto"/>
        <w:bottom w:val="none" w:sz="0" w:space="0" w:color="auto"/>
        <w:right w:val="none" w:sz="0" w:space="0" w:color="auto"/>
      </w:divBdr>
    </w:div>
    <w:div w:id="131293908">
      <w:bodyDiv w:val="1"/>
      <w:marLeft w:val="0"/>
      <w:marRight w:val="0"/>
      <w:marTop w:val="0"/>
      <w:marBottom w:val="0"/>
      <w:divBdr>
        <w:top w:val="none" w:sz="0" w:space="0" w:color="auto"/>
        <w:left w:val="none" w:sz="0" w:space="0" w:color="auto"/>
        <w:bottom w:val="none" w:sz="0" w:space="0" w:color="auto"/>
        <w:right w:val="none" w:sz="0" w:space="0" w:color="auto"/>
      </w:divBdr>
    </w:div>
    <w:div w:id="131793348">
      <w:bodyDiv w:val="1"/>
      <w:marLeft w:val="18"/>
      <w:marRight w:val="18"/>
      <w:marTop w:val="0"/>
      <w:marBottom w:val="0"/>
      <w:divBdr>
        <w:top w:val="none" w:sz="0" w:space="0" w:color="auto"/>
        <w:left w:val="none" w:sz="0" w:space="0" w:color="auto"/>
        <w:bottom w:val="none" w:sz="0" w:space="0" w:color="auto"/>
        <w:right w:val="none" w:sz="0" w:space="0" w:color="auto"/>
      </w:divBdr>
      <w:divsChild>
        <w:div w:id="687101377">
          <w:marLeft w:val="0"/>
          <w:marRight w:val="0"/>
          <w:marTop w:val="0"/>
          <w:marBottom w:val="0"/>
          <w:divBdr>
            <w:top w:val="none" w:sz="0" w:space="0" w:color="auto"/>
            <w:left w:val="none" w:sz="0" w:space="0" w:color="auto"/>
            <w:bottom w:val="none" w:sz="0" w:space="0" w:color="auto"/>
            <w:right w:val="none" w:sz="0" w:space="0" w:color="auto"/>
          </w:divBdr>
          <w:divsChild>
            <w:div w:id="554589035">
              <w:marLeft w:val="0"/>
              <w:marRight w:val="0"/>
              <w:marTop w:val="0"/>
              <w:marBottom w:val="0"/>
              <w:divBdr>
                <w:top w:val="none" w:sz="0" w:space="0" w:color="auto"/>
                <w:left w:val="none" w:sz="0" w:space="0" w:color="auto"/>
                <w:bottom w:val="none" w:sz="0" w:space="0" w:color="auto"/>
                <w:right w:val="none" w:sz="0" w:space="0" w:color="auto"/>
              </w:divBdr>
              <w:divsChild>
                <w:div w:id="1386443364">
                  <w:marLeft w:val="109"/>
                  <w:marRight w:val="0"/>
                  <w:marTop w:val="0"/>
                  <w:marBottom w:val="0"/>
                  <w:divBdr>
                    <w:top w:val="none" w:sz="0" w:space="0" w:color="auto"/>
                    <w:left w:val="none" w:sz="0" w:space="0" w:color="auto"/>
                    <w:bottom w:val="none" w:sz="0" w:space="0" w:color="auto"/>
                    <w:right w:val="none" w:sz="0" w:space="0" w:color="auto"/>
                  </w:divBdr>
                  <w:divsChild>
                    <w:div w:id="10276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81686">
          <w:marLeft w:val="0"/>
          <w:marRight w:val="0"/>
          <w:marTop w:val="0"/>
          <w:marBottom w:val="0"/>
          <w:divBdr>
            <w:top w:val="none" w:sz="0" w:space="0" w:color="auto"/>
            <w:left w:val="none" w:sz="0" w:space="0" w:color="auto"/>
            <w:bottom w:val="none" w:sz="0" w:space="0" w:color="auto"/>
            <w:right w:val="none" w:sz="0" w:space="0" w:color="auto"/>
          </w:divBdr>
          <w:divsChild>
            <w:div w:id="257452128">
              <w:marLeft w:val="0"/>
              <w:marRight w:val="0"/>
              <w:marTop w:val="0"/>
              <w:marBottom w:val="0"/>
              <w:divBdr>
                <w:top w:val="none" w:sz="0" w:space="0" w:color="auto"/>
                <w:left w:val="none" w:sz="0" w:space="0" w:color="auto"/>
                <w:bottom w:val="none" w:sz="0" w:space="0" w:color="auto"/>
                <w:right w:val="none" w:sz="0" w:space="0" w:color="auto"/>
              </w:divBdr>
              <w:divsChild>
                <w:div w:id="1189297333">
                  <w:marLeft w:val="109"/>
                  <w:marRight w:val="0"/>
                  <w:marTop w:val="0"/>
                  <w:marBottom w:val="0"/>
                  <w:divBdr>
                    <w:top w:val="none" w:sz="0" w:space="0" w:color="auto"/>
                    <w:left w:val="none" w:sz="0" w:space="0" w:color="auto"/>
                    <w:bottom w:val="none" w:sz="0" w:space="0" w:color="auto"/>
                    <w:right w:val="none" w:sz="0" w:space="0" w:color="auto"/>
                  </w:divBdr>
                  <w:divsChild>
                    <w:div w:id="20341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6120">
      <w:bodyDiv w:val="1"/>
      <w:marLeft w:val="0"/>
      <w:marRight w:val="0"/>
      <w:marTop w:val="0"/>
      <w:marBottom w:val="0"/>
      <w:divBdr>
        <w:top w:val="none" w:sz="0" w:space="0" w:color="auto"/>
        <w:left w:val="none" w:sz="0" w:space="0" w:color="auto"/>
        <w:bottom w:val="none" w:sz="0" w:space="0" w:color="auto"/>
        <w:right w:val="none" w:sz="0" w:space="0" w:color="auto"/>
      </w:divBdr>
    </w:div>
    <w:div w:id="264852675">
      <w:bodyDiv w:val="1"/>
      <w:marLeft w:val="0"/>
      <w:marRight w:val="0"/>
      <w:marTop w:val="0"/>
      <w:marBottom w:val="0"/>
      <w:divBdr>
        <w:top w:val="none" w:sz="0" w:space="0" w:color="auto"/>
        <w:left w:val="none" w:sz="0" w:space="0" w:color="auto"/>
        <w:bottom w:val="none" w:sz="0" w:space="0" w:color="auto"/>
        <w:right w:val="none" w:sz="0" w:space="0" w:color="auto"/>
      </w:divBdr>
      <w:divsChild>
        <w:div w:id="1511333561">
          <w:marLeft w:val="0"/>
          <w:marRight w:val="0"/>
          <w:marTop w:val="0"/>
          <w:marBottom w:val="0"/>
          <w:divBdr>
            <w:top w:val="none" w:sz="0" w:space="0" w:color="auto"/>
            <w:left w:val="none" w:sz="0" w:space="0" w:color="auto"/>
            <w:bottom w:val="none" w:sz="0" w:space="0" w:color="auto"/>
            <w:right w:val="none" w:sz="0" w:space="0" w:color="auto"/>
          </w:divBdr>
        </w:div>
        <w:div w:id="900286046">
          <w:marLeft w:val="0"/>
          <w:marRight w:val="0"/>
          <w:marTop w:val="0"/>
          <w:marBottom w:val="0"/>
          <w:divBdr>
            <w:top w:val="none" w:sz="0" w:space="0" w:color="auto"/>
            <w:left w:val="none" w:sz="0" w:space="0" w:color="auto"/>
            <w:bottom w:val="none" w:sz="0" w:space="0" w:color="auto"/>
            <w:right w:val="none" w:sz="0" w:space="0" w:color="auto"/>
          </w:divBdr>
        </w:div>
        <w:div w:id="251933693">
          <w:marLeft w:val="0"/>
          <w:marRight w:val="0"/>
          <w:marTop w:val="0"/>
          <w:marBottom w:val="0"/>
          <w:divBdr>
            <w:top w:val="none" w:sz="0" w:space="0" w:color="auto"/>
            <w:left w:val="none" w:sz="0" w:space="0" w:color="auto"/>
            <w:bottom w:val="none" w:sz="0" w:space="0" w:color="auto"/>
            <w:right w:val="none" w:sz="0" w:space="0" w:color="auto"/>
          </w:divBdr>
        </w:div>
      </w:divsChild>
    </w:div>
    <w:div w:id="332538555">
      <w:bodyDiv w:val="1"/>
      <w:marLeft w:val="22"/>
      <w:marRight w:val="22"/>
      <w:marTop w:val="0"/>
      <w:marBottom w:val="0"/>
      <w:divBdr>
        <w:top w:val="none" w:sz="0" w:space="0" w:color="auto"/>
        <w:left w:val="none" w:sz="0" w:space="0" w:color="auto"/>
        <w:bottom w:val="none" w:sz="0" w:space="0" w:color="auto"/>
        <w:right w:val="none" w:sz="0" w:space="0" w:color="auto"/>
      </w:divBdr>
      <w:divsChild>
        <w:div w:id="1131941075">
          <w:marLeft w:val="0"/>
          <w:marRight w:val="0"/>
          <w:marTop w:val="0"/>
          <w:marBottom w:val="0"/>
          <w:divBdr>
            <w:top w:val="none" w:sz="0" w:space="0" w:color="auto"/>
            <w:left w:val="none" w:sz="0" w:space="0" w:color="auto"/>
            <w:bottom w:val="none" w:sz="0" w:space="0" w:color="auto"/>
            <w:right w:val="none" w:sz="0" w:space="0" w:color="auto"/>
          </w:divBdr>
          <w:divsChild>
            <w:div w:id="832333606">
              <w:marLeft w:val="0"/>
              <w:marRight w:val="0"/>
              <w:marTop w:val="0"/>
              <w:marBottom w:val="0"/>
              <w:divBdr>
                <w:top w:val="none" w:sz="0" w:space="0" w:color="auto"/>
                <w:left w:val="none" w:sz="0" w:space="0" w:color="auto"/>
                <w:bottom w:val="none" w:sz="0" w:space="0" w:color="auto"/>
                <w:right w:val="none" w:sz="0" w:space="0" w:color="auto"/>
              </w:divBdr>
              <w:divsChild>
                <w:div w:id="275675005">
                  <w:marLeft w:val="132"/>
                  <w:marRight w:val="0"/>
                  <w:marTop w:val="0"/>
                  <w:marBottom w:val="0"/>
                  <w:divBdr>
                    <w:top w:val="none" w:sz="0" w:space="0" w:color="auto"/>
                    <w:left w:val="none" w:sz="0" w:space="0" w:color="auto"/>
                    <w:bottom w:val="none" w:sz="0" w:space="0" w:color="auto"/>
                    <w:right w:val="none" w:sz="0" w:space="0" w:color="auto"/>
                  </w:divBdr>
                  <w:divsChild>
                    <w:div w:id="4361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87754">
      <w:bodyDiv w:val="1"/>
      <w:marLeft w:val="18"/>
      <w:marRight w:val="18"/>
      <w:marTop w:val="0"/>
      <w:marBottom w:val="0"/>
      <w:divBdr>
        <w:top w:val="none" w:sz="0" w:space="0" w:color="auto"/>
        <w:left w:val="none" w:sz="0" w:space="0" w:color="auto"/>
        <w:bottom w:val="none" w:sz="0" w:space="0" w:color="auto"/>
        <w:right w:val="none" w:sz="0" w:space="0" w:color="auto"/>
      </w:divBdr>
      <w:divsChild>
        <w:div w:id="2100444018">
          <w:marLeft w:val="0"/>
          <w:marRight w:val="0"/>
          <w:marTop w:val="0"/>
          <w:marBottom w:val="0"/>
          <w:divBdr>
            <w:top w:val="none" w:sz="0" w:space="0" w:color="auto"/>
            <w:left w:val="none" w:sz="0" w:space="0" w:color="auto"/>
            <w:bottom w:val="none" w:sz="0" w:space="0" w:color="auto"/>
            <w:right w:val="none" w:sz="0" w:space="0" w:color="auto"/>
          </w:divBdr>
          <w:divsChild>
            <w:div w:id="623652777">
              <w:marLeft w:val="0"/>
              <w:marRight w:val="0"/>
              <w:marTop w:val="0"/>
              <w:marBottom w:val="0"/>
              <w:divBdr>
                <w:top w:val="none" w:sz="0" w:space="0" w:color="auto"/>
                <w:left w:val="none" w:sz="0" w:space="0" w:color="auto"/>
                <w:bottom w:val="none" w:sz="0" w:space="0" w:color="auto"/>
                <w:right w:val="none" w:sz="0" w:space="0" w:color="auto"/>
              </w:divBdr>
              <w:divsChild>
                <w:div w:id="1653754559">
                  <w:marLeft w:val="109"/>
                  <w:marRight w:val="0"/>
                  <w:marTop w:val="0"/>
                  <w:marBottom w:val="0"/>
                  <w:divBdr>
                    <w:top w:val="none" w:sz="0" w:space="0" w:color="auto"/>
                    <w:left w:val="none" w:sz="0" w:space="0" w:color="auto"/>
                    <w:bottom w:val="none" w:sz="0" w:space="0" w:color="auto"/>
                    <w:right w:val="none" w:sz="0" w:space="0" w:color="auto"/>
                  </w:divBdr>
                  <w:divsChild>
                    <w:div w:id="14987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901864">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7">
          <w:marLeft w:val="475"/>
          <w:marRight w:val="0"/>
          <w:marTop w:val="360"/>
          <w:marBottom w:val="0"/>
          <w:divBdr>
            <w:top w:val="none" w:sz="0" w:space="0" w:color="auto"/>
            <w:left w:val="none" w:sz="0" w:space="0" w:color="auto"/>
            <w:bottom w:val="none" w:sz="0" w:space="0" w:color="auto"/>
            <w:right w:val="none" w:sz="0" w:space="0" w:color="auto"/>
          </w:divBdr>
        </w:div>
      </w:divsChild>
    </w:div>
    <w:div w:id="473714375">
      <w:bodyDiv w:val="1"/>
      <w:marLeft w:val="0"/>
      <w:marRight w:val="0"/>
      <w:marTop w:val="0"/>
      <w:marBottom w:val="0"/>
      <w:divBdr>
        <w:top w:val="none" w:sz="0" w:space="0" w:color="auto"/>
        <w:left w:val="none" w:sz="0" w:space="0" w:color="auto"/>
        <w:bottom w:val="none" w:sz="0" w:space="0" w:color="auto"/>
        <w:right w:val="none" w:sz="0" w:space="0" w:color="auto"/>
      </w:divBdr>
    </w:div>
    <w:div w:id="530341703">
      <w:bodyDiv w:val="1"/>
      <w:marLeft w:val="0"/>
      <w:marRight w:val="0"/>
      <w:marTop w:val="0"/>
      <w:marBottom w:val="0"/>
      <w:divBdr>
        <w:top w:val="none" w:sz="0" w:space="0" w:color="auto"/>
        <w:left w:val="none" w:sz="0" w:space="0" w:color="auto"/>
        <w:bottom w:val="none" w:sz="0" w:space="0" w:color="auto"/>
        <w:right w:val="none" w:sz="0" w:space="0" w:color="auto"/>
      </w:divBdr>
    </w:div>
    <w:div w:id="609354846">
      <w:bodyDiv w:val="1"/>
      <w:marLeft w:val="0"/>
      <w:marRight w:val="0"/>
      <w:marTop w:val="0"/>
      <w:marBottom w:val="0"/>
      <w:divBdr>
        <w:top w:val="none" w:sz="0" w:space="0" w:color="auto"/>
        <w:left w:val="none" w:sz="0" w:space="0" w:color="auto"/>
        <w:bottom w:val="none" w:sz="0" w:space="0" w:color="auto"/>
        <w:right w:val="none" w:sz="0" w:space="0" w:color="auto"/>
      </w:divBdr>
    </w:div>
    <w:div w:id="782773171">
      <w:bodyDiv w:val="1"/>
      <w:marLeft w:val="0"/>
      <w:marRight w:val="0"/>
      <w:marTop w:val="0"/>
      <w:marBottom w:val="0"/>
      <w:divBdr>
        <w:top w:val="none" w:sz="0" w:space="0" w:color="auto"/>
        <w:left w:val="none" w:sz="0" w:space="0" w:color="auto"/>
        <w:bottom w:val="none" w:sz="0" w:space="0" w:color="auto"/>
        <w:right w:val="none" w:sz="0" w:space="0" w:color="auto"/>
      </w:divBdr>
    </w:div>
    <w:div w:id="805052194">
      <w:bodyDiv w:val="1"/>
      <w:marLeft w:val="0"/>
      <w:marRight w:val="0"/>
      <w:marTop w:val="0"/>
      <w:marBottom w:val="0"/>
      <w:divBdr>
        <w:top w:val="none" w:sz="0" w:space="0" w:color="auto"/>
        <w:left w:val="none" w:sz="0" w:space="0" w:color="auto"/>
        <w:bottom w:val="none" w:sz="0" w:space="0" w:color="auto"/>
        <w:right w:val="none" w:sz="0" w:space="0" w:color="auto"/>
      </w:divBdr>
      <w:divsChild>
        <w:div w:id="1623655262">
          <w:marLeft w:val="0"/>
          <w:marRight w:val="0"/>
          <w:marTop w:val="0"/>
          <w:marBottom w:val="0"/>
          <w:divBdr>
            <w:top w:val="none" w:sz="0" w:space="0" w:color="auto"/>
            <w:left w:val="none" w:sz="0" w:space="0" w:color="auto"/>
            <w:bottom w:val="none" w:sz="0" w:space="0" w:color="auto"/>
            <w:right w:val="none" w:sz="0" w:space="0" w:color="auto"/>
          </w:divBdr>
          <w:divsChild>
            <w:div w:id="522716166">
              <w:marLeft w:val="0"/>
              <w:marRight w:val="0"/>
              <w:marTop w:val="0"/>
              <w:marBottom w:val="138"/>
              <w:divBdr>
                <w:top w:val="single" w:sz="4" w:space="0" w:color="4782B9"/>
                <w:left w:val="single" w:sz="4" w:space="0" w:color="4782B9"/>
                <w:bottom w:val="single" w:sz="4" w:space="0" w:color="4782B9"/>
                <w:right w:val="single" w:sz="4" w:space="0" w:color="4782B9"/>
              </w:divBdr>
              <w:divsChild>
                <w:div w:id="1520705542">
                  <w:marLeft w:val="28"/>
                  <w:marRight w:val="28"/>
                  <w:marTop w:val="28"/>
                  <w:marBottom w:val="28"/>
                  <w:divBdr>
                    <w:top w:val="none" w:sz="0" w:space="0" w:color="auto"/>
                    <w:left w:val="none" w:sz="0" w:space="0" w:color="auto"/>
                    <w:bottom w:val="none" w:sz="0" w:space="0" w:color="auto"/>
                    <w:right w:val="none" w:sz="0" w:space="0" w:color="auto"/>
                  </w:divBdr>
                  <w:divsChild>
                    <w:div w:id="1587224087">
                      <w:marLeft w:val="0"/>
                      <w:marRight w:val="0"/>
                      <w:marTop w:val="0"/>
                      <w:marBottom w:val="0"/>
                      <w:divBdr>
                        <w:top w:val="none" w:sz="0" w:space="0" w:color="auto"/>
                        <w:left w:val="none" w:sz="0" w:space="0" w:color="auto"/>
                        <w:bottom w:val="none" w:sz="0" w:space="0" w:color="auto"/>
                        <w:right w:val="none" w:sz="0" w:space="0" w:color="auto"/>
                      </w:divBdr>
                      <w:divsChild>
                        <w:div w:id="10844067">
                          <w:marLeft w:val="0"/>
                          <w:marRight w:val="0"/>
                          <w:marTop w:val="0"/>
                          <w:marBottom w:val="0"/>
                          <w:divBdr>
                            <w:top w:val="none" w:sz="0" w:space="0" w:color="auto"/>
                            <w:left w:val="none" w:sz="0" w:space="0" w:color="auto"/>
                            <w:bottom w:val="none" w:sz="0" w:space="0" w:color="auto"/>
                            <w:right w:val="none" w:sz="0" w:space="0" w:color="auto"/>
                          </w:divBdr>
                          <w:divsChild>
                            <w:div w:id="9744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21316">
      <w:bodyDiv w:val="1"/>
      <w:marLeft w:val="0"/>
      <w:marRight w:val="0"/>
      <w:marTop w:val="0"/>
      <w:marBottom w:val="0"/>
      <w:divBdr>
        <w:top w:val="none" w:sz="0" w:space="0" w:color="auto"/>
        <w:left w:val="none" w:sz="0" w:space="0" w:color="auto"/>
        <w:bottom w:val="none" w:sz="0" w:space="0" w:color="auto"/>
        <w:right w:val="none" w:sz="0" w:space="0" w:color="auto"/>
      </w:divBdr>
      <w:divsChild>
        <w:div w:id="827792978">
          <w:marLeft w:val="0"/>
          <w:marRight w:val="0"/>
          <w:marTop w:val="0"/>
          <w:marBottom w:val="0"/>
          <w:divBdr>
            <w:top w:val="none" w:sz="0" w:space="0" w:color="auto"/>
            <w:left w:val="none" w:sz="0" w:space="0" w:color="auto"/>
            <w:bottom w:val="none" w:sz="0" w:space="0" w:color="auto"/>
            <w:right w:val="none" w:sz="0" w:space="0" w:color="auto"/>
          </w:divBdr>
          <w:divsChild>
            <w:div w:id="845940461">
              <w:marLeft w:val="0"/>
              <w:marRight w:val="0"/>
              <w:marTop w:val="0"/>
              <w:marBottom w:val="0"/>
              <w:divBdr>
                <w:top w:val="none" w:sz="0" w:space="0" w:color="auto"/>
                <w:left w:val="none" w:sz="0" w:space="0" w:color="auto"/>
                <w:bottom w:val="none" w:sz="0" w:space="0" w:color="auto"/>
                <w:right w:val="none" w:sz="0" w:space="0" w:color="auto"/>
              </w:divBdr>
              <w:divsChild>
                <w:div w:id="2719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49619">
      <w:bodyDiv w:val="1"/>
      <w:marLeft w:val="0"/>
      <w:marRight w:val="0"/>
      <w:marTop w:val="0"/>
      <w:marBottom w:val="0"/>
      <w:divBdr>
        <w:top w:val="none" w:sz="0" w:space="0" w:color="auto"/>
        <w:left w:val="none" w:sz="0" w:space="0" w:color="auto"/>
        <w:bottom w:val="none" w:sz="0" w:space="0" w:color="auto"/>
        <w:right w:val="none" w:sz="0" w:space="0" w:color="auto"/>
      </w:divBdr>
    </w:div>
    <w:div w:id="1154568841">
      <w:bodyDiv w:val="1"/>
      <w:marLeft w:val="0"/>
      <w:marRight w:val="0"/>
      <w:marTop w:val="0"/>
      <w:marBottom w:val="0"/>
      <w:divBdr>
        <w:top w:val="none" w:sz="0" w:space="0" w:color="auto"/>
        <w:left w:val="none" w:sz="0" w:space="0" w:color="auto"/>
        <w:bottom w:val="none" w:sz="0" w:space="0" w:color="auto"/>
        <w:right w:val="none" w:sz="0" w:space="0" w:color="auto"/>
      </w:divBdr>
    </w:div>
    <w:div w:id="1158114853">
      <w:bodyDiv w:val="1"/>
      <w:marLeft w:val="0"/>
      <w:marRight w:val="0"/>
      <w:marTop w:val="0"/>
      <w:marBottom w:val="0"/>
      <w:divBdr>
        <w:top w:val="none" w:sz="0" w:space="0" w:color="auto"/>
        <w:left w:val="none" w:sz="0" w:space="0" w:color="auto"/>
        <w:bottom w:val="none" w:sz="0" w:space="0" w:color="auto"/>
        <w:right w:val="none" w:sz="0" w:space="0" w:color="auto"/>
      </w:divBdr>
    </w:div>
    <w:div w:id="1215393125">
      <w:bodyDiv w:val="1"/>
      <w:marLeft w:val="0"/>
      <w:marRight w:val="0"/>
      <w:marTop w:val="0"/>
      <w:marBottom w:val="0"/>
      <w:divBdr>
        <w:top w:val="none" w:sz="0" w:space="0" w:color="auto"/>
        <w:left w:val="none" w:sz="0" w:space="0" w:color="auto"/>
        <w:bottom w:val="none" w:sz="0" w:space="0" w:color="auto"/>
        <w:right w:val="none" w:sz="0" w:space="0" w:color="auto"/>
      </w:divBdr>
    </w:div>
    <w:div w:id="1253473030">
      <w:bodyDiv w:val="1"/>
      <w:marLeft w:val="0"/>
      <w:marRight w:val="0"/>
      <w:marTop w:val="0"/>
      <w:marBottom w:val="0"/>
      <w:divBdr>
        <w:top w:val="none" w:sz="0" w:space="0" w:color="auto"/>
        <w:left w:val="none" w:sz="0" w:space="0" w:color="auto"/>
        <w:bottom w:val="none" w:sz="0" w:space="0" w:color="auto"/>
        <w:right w:val="none" w:sz="0" w:space="0" w:color="auto"/>
      </w:divBdr>
    </w:div>
    <w:div w:id="1270043876">
      <w:bodyDiv w:val="1"/>
      <w:marLeft w:val="0"/>
      <w:marRight w:val="0"/>
      <w:marTop w:val="0"/>
      <w:marBottom w:val="0"/>
      <w:divBdr>
        <w:top w:val="none" w:sz="0" w:space="0" w:color="auto"/>
        <w:left w:val="none" w:sz="0" w:space="0" w:color="auto"/>
        <w:bottom w:val="none" w:sz="0" w:space="0" w:color="auto"/>
        <w:right w:val="none" w:sz="0" w:space="0" w:color="auto"/>
      </w:divBdr>
    </w:div>
    <w:div w:id="1363746507">
      <w:bodyDiv w:val="1"/>
      <w:marLeft w:val="0"/>
      <w:marRight w:val="0"/>
      <w:marTop w:val="0"/>
      <w:marBottom w:val="0"/>
      <w:divBdr>
        <w:top w:val="none" w:sz="0" w:space="0" w:color="auto"/>
        <w:left w:val="none" w:sz="0" w:space="0" w:color="auto"/>
        <w:bottom w:val="none" w:sz="0" w:space="0" w:color="auto"/>
        <w:right w:val="none" w:sz="0" w:space="0" w:color="auto"/>
      </w:divBdr>
    </w:div>
    <w:div w:id="1407923265">
      <w:bodyDiv w:val="1"/>
      <w:marLeft w:val="21"/>
      <w:marRight w:val="21"/>
      <w:marTop w:val="0"/>
      <w:marBottom w:val="0"/>
      <w:divBdr>
        <w:top w:val="none" w:sz="0" w:space="0" w:color="auto"/>
        <w:left w:val="none" w:sz="0" w:space="0" w:color="auto"/>
        <w:bottom w:val="none" w:sz="0" w:space="0" w:color="auto"/>
        <w:right w:val="none" w:sz="0" w:space="0" w:color="auto"/>
      </w:divBdr>
      <w:divsChild>
        <w:div w:id="255939936">
          <w:marLeft w:val="0"/>
          <w:marRight w:val="0"/>
          <w:marTop w:val="0"/>
          <w:marBottom w:val="0"/>
          <w:divBdr>
            <w:top w:val="none" w:sz="0" w:space="0" w:color="auto"/>
            <w:left w:val="none" w:sz="0" w:space="0" w:color="auto"/>
            <w:bottom w:val="none" w:sz="0" w:space="0" w:color="auto"/>
            <w:right w:val="none" w:sz="0" w:space="0" w:color="auto"/>
          </w:divBdr>
          <w:divsChild>
            <w:div w:id="1605654908">
              <w:marLeft w:val="0"/>
              <w:marRight w:val="0"/>
              <w:marTop w:val="0"/>
              <w:marBottom w:val="0"/>
              <w:divBdr>
                <w:top w:val="none" w:sz="0" w:space="0" w:color="auto"/>
                <w:left w:val="none" w:sz="0" w:space="0" w:color="auto"/>
                <w:bottom w:val="none" w:sz="0" w:space="0" w:color="auto"/>
                <w:right w:val="none" w:sz="0" w:space="0" w:color="auto"/>
              </w:divBdr>
              <w:divsChild>
                <w:div w:id="996419499">
                  <w:marLeft w:val="129"/>
                  <w:marRight w:val="0"/>
                  <w:marTop w:val="0"/>
                  <w:marBottom w:val="0"/>
                  <w:divBdr>
                    <w:top w:val="none" w:sz="0" w:space="0" w:color="auto"/>
                    <w:left w:val="none" w:sz="0" w:space="0" w:color="auto"/>
                    <w:bottom w:val="none" w:sz="0" w:space="0" w:color="auto"/>
                    <w:right w:val="none" w:sz="0" w:space="0" w:color="auto"/>
                  </w:divBdr>
                  <w:divsChild>
                    <w:div w:id="1692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340004">
      <w:bodyDiv w:val="1"/>
      <w:marLeft w:val="21"/>
      <w:marRight w:val="21"/>
      <w:marTop w:val="0"/>
      <w:marBottom w:val="0"/>
      <w:divBdr>
        <w:top w:val="none" w:sz="0" w:space="0" w:color="auto"/>
        <w:left w:val="none" w:sz="0" w:space="0" w:color="auto"/>
        <w:bottom w:val="none" w:sz="0" w:space="0" w:color="auto"/>
        <w:right w:val="none" w:sz="0" w:space="0" w:color="auto"/>
      </w:divBdr>
      <w:divsChild>
        <w:div w:id="1047879846">
          <w:marLeft w:val="0"/>
          <w:marRight w:val="0"/>
          <w:marTop w:val="0"/>
          <w:marBottom w:val="0"/>
          <w:divBdr>
            <w:top w:val="none" w:sz="0" w:space="0" w:color="auto"/>
            <w:left w:val="none" w:sz="0" w:space="0" w:color="auto"/>
            <w:bottom w:val="none" w:sz="0" w:space="0" w:color="auto"/>
            <w:right w:val="none" w:sz="0" w:space="0" w:color="auto"/>
          </w:divBdr>
          <w:divsChild>
            <w:div w:id="1067462531">
              <w:marLeft w:val="0"/>
              <w:marRight w:val="0"/>
              <w:marTop w:val="0"/>
              <w:marBottom w:val="0"/>
              <w:divBdr>
                <w:top w:val="none" w:sz="0" w:space="0" w:color="auto"/>
                <w:left w:val="none" w:sz="0" w:space="0" w:color="auto"/>
                <w:bottom w:val="none" w:sz="0" w:space="0" w:color="auto"/>
                <w:right w:val="none" w:sz="0" w:space="0" w:color="auto"/>
              </w:divBdr>
              <w:divsChild>
                <w:div w:id="1773823355">
                  <w:marLeft w:val="129"/>
                  <w:marRight w:val="0"/>
                  <w:marTop w:val="0"/>
                  <w:marBottom w:val="0"/>
                  <w:divBdr>
                    <w:top w:val="none" w:sz="0" w:space="0" w:color="auto"/>
                    <w:left w:val="none" w:sz="0" w:space="0" w:color="auto"/>
                    <w:bottom w:val="none" w:sz="0" w:space="0" w:color="auto"/>
                    <w:right w:val="none" w:sz="0" w:space="0" w:color="auto"/>
                  </w:divBdr>
                  <w:divsChild>
                    <w:div w:id="9665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70671">
      <w:bodyDiv w:val="1"/>
      <w:marLeft w:val="0"/>
      <w:marRight w:val="0"/>
      <w:marTop w:val="0"/>
      <w:marBottom w:val="0"/>
      <w:divBdr>
        <w:top w:val="none" w:sz="0" w:space="0" w:color="auto"/>
        <w:left w:val="none" w:sz="0" w:space="0" w:color="auto"/>
        <w:bottom w:val="none" w:sz="0" w:space="0" w:color="auto"/>
        <w:right w:val="none" w:sz="0" w:space="0" w:color="auto"/>
      </w:divBdr>
      <w:divsChild>
        <w:div w:id="708139821">
          <w:marLeft w:val="0"/>
          <w:marRight w:val="0"/>
          <w:marTop w:val="0"/>
          <w:marBottom w:val="0"/>
          <w:divBdr>
            <w:top w:val="none" w:sz="0" w:space="0" w:color="auto"/>
            <w:left w:val="none" w:sz="0" w:space="0" w:color="auto"/>
            <w:bottom w:val="none" w:sz="0" w:space="0" w:color="auto"/>
            <w:right w:val="none" w:sz="0" w:space="0" w:color="auto"/>
          </w:divBdr>
          <w:divsChild>
            <w:div w:id="1424379674">
              <w:marLeft w:val="0"/>
              <w:marRight w:val="0"/>
              <w:marTop w:val="0"/>
              <w:marBottom w:val="0"/>
              <w:divBdr>
                <w:top w:val="none" w:sz="0" w:space="0" w:color="auto"/>
                <w:left w:val="none" w:sz="0" w:space="0" w:color="auto"/>
                <w:bottom w:val="none" w:sz="0" w:space="0" w:color="auto"/>
                <w:right w:val="none" w:sz="0" w:space="0" w:color="auto"/>
              </w:divBdr>
              <w:divsChild>
                <w:div w:id="14536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6320">
      <w:bodyDiv w:val="1"/>
      <w:marLeft w:val="0"/>
      <w:marRight w:val="0"/>
      <w:marTop w:val="0"/>
      <w:marBottom w:val="0"/>
      <w:divBdr>
        <w:top w:val="none" w:sz="0" w:space="0" w:color="auto"/>
        <w:left w:val="none" w:sz="0" w:space="0" w:color="auto"/>
        <w:bottom w:val="none" w:sz="0" w:space="0" w:color="auto"/>
        <w:right w:val="none" w:sz="0" w:space="0" w:color="auto"/>
      </w:divBdr>
      <w:divsChild>
        <w:div w:id="1666088912">
          <w:marLeft w:val="0"/>
          <w:marRight w:val="0"/>
          <w:marTop w:val="0"/>
          <w:marBottom w:val="0"/>
          <w:divBdr>
            <w:top w:val="none" w:sz="0" w:space="0" w:color="auto"/>
            <w:left w:val="none" w:sz="0" w:space="0" w:color="auto"/>
            <w:bottom w:val="none" w:sz="0" w:space="0" w:color="auto"/>
            <w:right w:val="none" w:sz="0" w:space="0" w:color="auto"/>
          </w:divBdr>
          <w:divsChild>
            <w:div w:id="1984195511">
              <w:marLeft w:val="0"/>
              <w:marRight w:val="0"/>
              <w:marTop w:val="0"/>
              <w:marBottom w:val="138"/>
              <w:divBdr>
                <w:top w:val="single" w:sz="4" w:space="0" w:color="4782B9"/>
                <w:left w:val="single" w:sz="4" w:space="0" w:color="4782B9"/>
                <w:bottom w:val="single" w:sz="4" w:space="0" w:color="4782B9"/>
                <w:right w:val="single" w:sz="4" w:space="0" w:color="4782B9"/>
              </w:divBdr>
              <w:divsChild>
                <w:div w:id="2100329053">
                  <w:marLeft w:val="28"/>
                  <w:marRight w:val="28"/>
                  <w:marTop w:val="28"/>
                  <w:marBottom w:val="28"/>
                  <w:divBdr>
                    <w:top w:val="none" w:sz="0" w:space="0" w:color="auto"/>
                    <w:left w:val="none" w:sz="0" w:space="0" w:color="auto"/>
                    <w:bottom w:val="none" w:sz="0" w:space="0" w:color="auto"/>
                    <w:right w:val="none" w:sz="0" w:space="0" w:color="auto"/>
                  </w:divBdr>
                  <w:divsChild>
                    <w:div w:id="975336212">
                      <w:marLeft w:val="0"/>
                      <w:marRight w:val="0"/>
                      <w:marTop w:val="0"/>
                      <w:marBottom w:val="0"/>
                      <w:divBdr>
                        <w:top w:val="none" w:sz="0" w:space="0" w:color="auto"/>
                        <w:left w:val="none" w:sz="0" w:space="0" w:color="auto"/>
                        <w:bottom w:val="none" w:sz="0" w:space="0" w:color="auto"/>
                        <w:right w:val="none" w:sz="0" w:space="0" w:color="auto"/>
                      </w:divBdr>
                      <w:divsChild>
                        <w:div w:id="831483560">
                          <w:marLeft w:val="0"/>
                          <w:marRight w:val="0"/>
                          <w:marTop w:val="0"/>
                          <w:marBottom w:val="0"/>
                          <w:divBdr>
                            <w:top w:val="none" w:sz="0" w:space="0" w:color="auto"/>
                            <w:left w:val="none" w:sz="0" w:space="0" w:color="auto"/>
                            <w:bottom w:val="none" w:sz="0" w:space="0" w:color="auto"/>
                            <w:right w:val="none" w:sz="0" w:space="0" w:color="auto"/>
                          </w:divBdr>
                          <w:divsChild>
                            <w:div w:id="226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756049">
      <w:bodyDiv w:val="1"/>
      <w:marLeft w:val="0"/>
      <w:marRight w:val="0"/>
      <w:marTop w:val="0"/>
      <w:marBottom w:val="0"/>
      <w:divBdr>
        <w:top w:val="none" w:sz="0" w:space="0" w:color="auto"/>
        <w:left w:val="none" w:sz="0" w:space="0" w:color="auto"/>
        <w:bottom w:val="none" w:sz="0" w:space="0" w:color="auto"/>
        <w:right w:val="none" w:sz="0" w:space="0" w:color="auto"/>
      </w:divBdr>
    </w:div>
    <w:div w:id="2033258378">
      <w:bodyDiv w:val="1"/>
      <w:marLeft w:val="0"/>
      <w:marRight w:val="0"/>
      <w:marTop w:val="0"/>
      <w:marBottom w:val="0"/>
      <w:divBdr>
        <w:top w:val="none" w:sz="0" w:space="0" w:color="auto"/>
        <w:left w:val="none" w:sz="0" w:space="0" w:color="auto"/>
        <w:bottom w:val="none" w:sz="0" w:space="0" w:color="auto"/>
        <w:right w:val="none" w:sz="0" w:space="0" w:color="auto"/>
      </w:divBdr>
    </w:div>
    <w:div w:id="2068454891">
      <w:bodyDiv w:val="1"/>
      <w:marLeft w:val="0"/>
      <w:marRight w:val="0"/>
      <w:marTop w:val="0"/>
      <w:marBottom w:val="0"/>
      <w:divBdr>
        <w:top w:val="none" w:sz="0" w:space="0" w:color="auto"/>
        <w:left w:val="none" w:sz="0" w:space="0" w:color="auto"/>
        <w:bottom w:val="none" w:sz="0" w:space="0" w:color="auto"/>
        <w:right w:val="none" w:sz="0" w:space="0" w:color="auto"/>
      </w:divBdr>
      <w:divsChild>
        <w:div w:id="1514609705">
          <w:marLeft w:val="0"/>
          <w:marRight w:val="0"/>
          <w:marTop w:val="0"/>
          <w:marBottom w:val="0"/>
          <w:divBdr>
            <w:top w:val="none" w:sz="0" w:space="0" w:color="auto"/>
            <w:left w:val="none" w:sz="0" w:space="0" w:color="auto"/>
            <w:bottom w:val="none" w:sz="0" w:space="0" w:color="auto"/>
            <w:right w:val="none" w:sz="0" w:space="0" w:color="auto"/>
          </w:divBdr>
        </w:div>
        <w:div w:id="1453287101">
          <w:marLeft w:val="0"/>
          <w:marRight w:val="0"/>
          <w:marTop w:val="0"/>
          <w:marBottom w:val="0"/>
          <w:divBdr>
            <w:top w:val="none" w:sz="0" w:space="0" w:color="auto"/>
            <w:left w:val="none" w:sz="0" w:space="0" w:color="auto"/>
            <w:bottom w:val="none" w:sz="0" w:space="0" w:color="auto"/>
            <w:right w:val="none" w:sz="0" w:space="0" w:color="auto"/>
          </w:divBdr>
        </w:div>
        <w:div w:id="146942048">
          <w:marLeft w:val="0"/>
          <w:marRight w:val="0"/>
          <w:marTop w:val="0"/>
          <w:marBottom w:val="0"/>
          <w:divBdr>
            <w:top w:val="none" w:sz="0" w:space="0" w:color="auto"/>
            <w:left w:val="none" w:sz="0" w:space="0" w:color="auto"/>
            <w:bottom w:val="none" w:sz="0" w:space="0" w:color="auto"/>
            <w:right w:val="none" w:sz="0" w:space="0" w:color="auto"/>
          </w:divBdr>
        </w:div>
        <w:div w:id="2128153700">
          <w:marLeft w:val="0"/>
          <w:marRight w:val="0"/>
          <w:marTop w:val="0"/>
          <w:marBottom w:val="0"/>
          <w:divBdr>
            <w:top w:val="none" w:sz="0" w:space="0" w:color="auto"/>
            <w:left w:val="none" w:sz="0" w:space="0" w:color="auto"/>
            <w:bottom w:val="none" w:sz="0" w:space="0" w:color="auto"/>
            <w:right w:val="none" w:sz="0" w:space="0" w:color="auto"/>
          </w:divBdr>
        </w:div>
        <w:div w:id="1941374858">
          <w:marLeft w:val="0"/>
          <w:marRight w:val="0"/>
          <w:marTop w:val="0"/>
          <w:marBottom w:val="0"/>
          <w:divBdr>
            <w:top w:val="none" w:sz="0" w:space="0" w:color="auto"/>
            <w:left w:val="none" w:sz="0" w:space="0" w:color="auto"/>
            <w:bottom w:val="none" w:sz="0" w:space="0" w:color="auto"/>
            <w:right w:val="none" w:sz="0" w:space="0" w:color="auto"/>
          </w:divBdr>
        </w:div>
        <w:div w:id="1323780714">
          <w:marLeft w:val="0"/>
          <w:marRight w:val="0"/>
          <w:marTop w:val="0"/>
          <w:marBottom w:val="0"/>
          <w:divBdr>
            <w:top w:val="none" w:sz="0" w:space="0" w:color="auto"/>
            <w:left w:val="none" w:sz="0" w:space="0" w:color="auto"/>
            <w:bottom w:val="none" w:sz="0" w:space="0" w:color="auto"/>
            <w:right w:val="none" w:sz="0" w:space="0" w:color="auto"/>
          </w:divBdr>
        </w:div>
        <w:div w:id="1914656914">
          <w:marLeft w:val="0"/>
          <w:marRight w:val="0"/>
          <w:marTop w:val="0"/>
          <w:marBottom w:val="0"/>
          <w:divBdr>
            <w:top w:val="none" w:sz="0" w:space="0" w:color="auto"/>
            <w:left w:val="none" w:sz="0" w:space="0" w:color="auto"/>
            <w:bottom w:val="none" w:sz="0" w:space="0" w:color="auto"/>
            <w:right w:val="none" w:sz="0" w:space="0" w:color="auto"/>
          </w:divBdr>
        </w:div>
        <w:div w:id="26680942">
          <w:marLeft w:val="0"/>
          <w:marRight w:val="0"/>
          <w:marTop w:val="0"/>
          <w:marBottom w:val="0"/>
          <w:divBdr>
            <w:top w:val="none" w:sz="0" w:space="0" w:color="auto"/>
            <w:left w:val="none" w:sz="0" w:space="0" w:color="auto"/>
            <w:bottom w:val="none" w:sz="0" w:space="0" w:color="auto"/>
            <w:right w:val="none" w:sz="0" w:space="0" w:color="auto"/>
          </w:divBdr>
        </w:div>
        <w:div w:id="1984386495">
          <w:marLeft w:val="0"/>
          <w:marRight w:val="0"/>
          <w:marTop w:val="0"/>
          <w:marBottom w:val="0"/>
          <w:divBdr>
            <w:top w:val="none" w:sz="0" w:space="0" w:color="auto"/>
            <w:left w:val="none" w:sz="0" w:space="0" w:color="auto"/>
            <w:bottom w:val="none" w:sz="0" w:space="0" w:color="auto"/>
            <w:right w:val="none" w:sz="0" w:space="0" w:color="auto"/>
          </w:divBdr>
        </w:div>
        <w:div w:id="436944423">
          <w:marLeft w:val="0"/>
          <w:marRight w:val="0"/>
          <w:marTop w:val="0"/>
          <w:marBottom w:val="0"/>
          <w:divBdr>
            <w:top w:val="none" w:sz="0" w:space="0" w:color="auto"/>
            <w:left w:val="none" w:sz="0" w:space="0" w:color="auto"/>
            <w:bottom w:val="none" w:sz="0" w:space="0" w:color="auto"/>
            <w:right w:val="none" w:sz="0" w:space="0" w:color="auto"/>
          </w:divBdr>
        </w:div>
        <w:div w:id="1900819828">
          <w:marLeft w:val="0"/>
          <w:marRight w:val="0"/>
          <w:marTop w:val="0"/>
          <w:marBottom w:val="0"/>
          <w:divBdr>
            <w:top w:val="none" w:sz="0" w:space="0" w:color="auto"/>
            <w:left w:val="none" w:sz="0" w:space="0" w:color="auto"/>
            <w:bottom w:val="none" w:sz="0" w:space="0" w:color="auto"/>
            <w:right w:val="none" w:sz="0" w:space="0" w:color="auto"/>
          </w:divBdr>
        </w:div>
        <w:div w:id="1237059481">
          <w:marLeft w:val="0"/>
          <w:marRight w:val="0"/>
          <w:marTop w:val="0"/>
          <w:marBottom w:val="0"/>
          <w:divBdr>
            <w:top w:val="none" w:sz="0" w:space="0" w:color="auto"/>
            <w:left w:val="none" w:sz="0" w:space="0" w:color="auto"/>
            <w:bottom w:val="none" w:sz="0" w:space="0" w:color="auto"/>
            <w:right w:val="none" w:sz="0" w:space="0" w:color="auto"/>
          </w:divBdr>
        </w:div>
        <w:div w:id="91904480">
          <w:marLeft w:val="0"/>
          <w:marRight w:val="0"/>
          <w:marTop w:val="0"/>
          <w:marBottom w:val="0"/>
          <w:divBdr>
            <w:top w:val="none" w:sz="0" w:space="0" w:color="auto"/>
            <w:left w:val="none" w:sz="0" w:space="0" w:color="auto"/>
            <w:bottom w:val="none" w:sz="0" w:space="0" w:color="auto"/>
            <w:right w:val="none" w:sz="0" w:space="0" w:color="auto"/>
          </w:divBdr>
        </w:div>
        <w:div w:id="463157415">
          <w:marLeft w:val="0"/>
          <w:marRight w:val="0"/>
          <w:marTop w:val="0"/>
          <w:marBottom w:val="0"/>
          <w:divBdr>
            <w:top w:val="none" w:sz="0" w:space="0" w:color="auto"/>
            <w:left w:val="none" w:sz="0" w:space="0" w:color="auto"/>
            <w:bottom w:val="none" w:sz="0" w:space="0" w:color="auto"/>
            <w:right w:val="none" w:sz="0" w:space="0" w:color="auto"/>
          </w:divBdr>
        </w:div>
        <w:div w:id="1771311371">
          <w:marLeft w:val="0"/>
          <w:marRight w:val="0"/>
          <w:marTop w:val="0"/>
          <w:marBottom w:val="0"/>
          <w:divBdr>
            <w:top w:val="none" w:sz="0" w:space="0" w:color="auto"/>
            <w:left w:val="none" w:sz="0" w:space="0" w:color="auto"/>
            <w:bottom w:val="none" w:sz="0" w:space="0" w:color="auto"/>
            <w:right w:val="none" w:sz="0" w:space="0" w:color="auto"/>
          </w:divBdr>
        </w:div>
        <w:div w:id="1904560245">
          <w:marLeft w:val="0"/>
          <w:marRight w:val="0"/>
          <w:marTop w:val="0"/>
          <w:marBottom w:val="0"/>
          <w:divBdr>
            <w:top w:val="none" w:sz="0" w:space="0" w:color="auto"/>
            <w:left w:val="none" w:sz="0" w:space="0" w:color="auto"/>
            <w:bottom w:val="none" w:sz="0" w:space="0" w:color="auto"/>
            <w:right w:val="none" w:sz="0" w:space="0" w:color="auto"/>
          </w:divBdr>
        </w:div>
        <w:div w:id="1235044644">
          <w:marLeft w:val="0"/>
          <w:marRight w:val="0"/>
          <w:marTop w:val="0"/>
          <w:marBottom w:val="0"/>
          <w:divBdr>
            <w:top w:val="none" w:sz="0" w:space="0" w:color="auto"/>
            <w:left w:val="none" w:sz="0" w:space="0" w:color="auto"/>
            <w:bottom w:val="none" w:sz="0" w:space="0" w:color="auto"/>
            <w:right w:val="none" w:sz="0" w:space="0" w:color="auto"/>
          </w:divBdr>
        </w:div>
        <w:div w:id="343675788">
          <w:marLeft w:val="0"/>
          <w:marRight w:val="0"/>
          <w:marTop w:val="0"/>
          <w:marBottom w:val="0"/>
          <w:divBdr>
            <w:top w:val="none" w:sz="0" w:space="0" w:color="auto"/>
            <w:left w:val="none" w:sz="0" w:space="0" w:color="auto"/>
            <w:bottom w:val="none" w:sz="0" w:space="0" w:color="auto"/>
            <w:right w:val="none" w:sz="0" w:space="0" w:color="auto"/>
          </w:divBdr>
        </w:div>
        <w:div w:id="1812671825">
          <w:marLeft w:val="0"/>
          <w:marRight w:val="0"/>
          <w:marTop w:val="0"/>
          <w:marBottom w:val="0"/>
          <w:divBdr>
            <w:top w:val="none" w:sz="0" w:space="0" w:color="auto"/>
            <w:left w:val="none" w:sz="0" w:space="0" w:color="auto"/>
            <w:bottom w:val="none" w:sz="0" w:space="0" w:color="auto"/>
            <w:right w:val="none" w:sz="0" w:space="0" w:color="auto"/>
          </w:divBdr>
        </w:div>
        <w:div w:id="579828382">
          <w:marLeft w:val="0"/>
          <w:marRight w:val="0"/>
          <w:marTop w:val="0"/>
          <w:marBottom w:val="0"/>
          <w:divBdr>
            <w:top w:val="none" w:sz="0" w:space="0" w:color="auto"/>
            <w:left w:val="none" w:sz="0" w:space="0" w:color="auto"/>
            <w:bottom w:val="none" w:sz="0" w:space="0" w:color="auto"/>
            <w:right w:val="none" w:sz="0" w:space="0" w:color="auto"/>
          </w:divBdr>
        </w:div>
        <w:div w:id="702170425">
          <w:marLeft w:val="0"/>
          <w:marRight w:val="0"/>
          <w:marTop w:val="0"/>
          <w:marBottom w:val="0"/>
          <w:divBdr>
            <w:top w:val="none" w:sz="0" w:space="0" w:color="auto"/>
            <w:left w:val="none" w:sz="0" w:space="0" w:color="auto"/>
            <w:bottom w:val="none" w:sz="0" w:space="0" w:color="auto"/>
            <w:right w:val="none" w:sz="0" w:space="0" w:color="auto"/>
          </w:divBdr>
        </w:div>
        <w:div w:id="979698374">
          <w:marLeft w:val="0"/>
          <w:marRight w:val="0"/>
          <w:marTop w:val="0"/>
          <w:marBottom w:val="0"/>
          <w:divBdr>
            <w:top w:val="none" w:sz="0" w:space="0" w:color="auto"/>
            <w:left w:val="none" w:sz="0" w:space="0" w:color="auto"/>
            <w:bottom w:val="none" w:sz="0" w:space="0" w:color="auto"/>
            <w:right w:val="none" w:sz="0" w:space="0" w:color="auto"/>
          </w:divBdr>
        </w:div>
        <w:div w:id="2028940544">
          <w:marLeft w:val="0"/>
          <w:marRight w:val="0"/>
          <w:marTop w:val="0"/>
          <w:marBottom w:val="0"/>
          <w:divBdr>
            <w:top w:val="none" w:sz="0" w:space="0" w:color="auto"/>
            <w:left w:val="none" w:sz="0" w:space="0" w:color="auto"/>
            <w:bottom w:val="none" w:sz="0" w:space="0" w:color="auto"/>
            <w:right w:val="none" w:sz="0" w:space="0" w:color="auto"/>
          </w:divBdr>
        </w:div>
        <w:div w:id="1585265543">
          <w:marLeft w:val="0"/>
          <w:marRight w:val="0"/>
          <w:marTop w:val="0"/>
          <w:marBottom w:val="0"/>
          <w:divBdr>
            <w:top w:val="none" w:sz="0" w:space="0" w:color="auto"/>
            <w:left w:val="none" w:sz="0" w:space="0" w:color="auto"/>
            <w:bottom w:val="none" w:sz="0" w:space="0" w:color="auto"/>
            <w:right w:val="none" w:sz="0" w:space="0" w:color="auto"/>
          </w:divBdr>
        </w:div>
        <w:div w:id="1010911428">
          <w:marLeft w:val="0"/>
          <w:marRight w:val="0"/>
          <w:marTop w:val="0"/>
          <w:marBottom w:val="0"/>
          <w:divBdr>
            <w:top w:val="none" w:sz="0" w:space="0" w:color="auto"/>
            <w:left w:val="none" w:sz="0" w:space="0" w:color="auto"/>
            <w:bottom w:val="none" w:sz="0" w:space="0" w:color="auto"/>
            <w:right w:val="none" w:sz="0" w:space="0" w:color="auto"/>
          </w:divBdr>
        </w:div>
        <w:div w:id="681511940">
          <w:marLeft w:val="0"/>
          <w:marRight w:val="0"/>
          <w:marTop w:val="0"/>
          <w:marBottom w:val="0"/>
          <w:divBdr>
            <w:top w:val="none" w:sz="0" w:space="0" w:color="auto"/>
            <w:left w:val="none" w:sz="0" w:space="0" w:color="auto"/>
            <w:bottom w:val="none" w:sz="0" w:space="0" w:color="auto"/>
            <w:right w:val="none" w:sz="0" w:space="0" w:color="auto"/>
          </w:divBdr>
        </w:div>
        <w:div w:id="1965193259">
          <w:marLeft w:val="0"/>
          <w:marRight w:val="0"/>
          <w:marTop w:val="0"/>
          <w:marBottom w:val="0"/>
          <w:divBdr>
            <w:top w:val="none" w:sz="0" w:space="0" w:color="auto"/>
            <w:left w:val="none" w:sz="0" w:space="0" w:color="auto"/>
            <w:bottom w:val="none" w:sz="0" w:space="0" w:color="auto"/>
            <w:right w:val="none" w:sz="0" w:space="0" w:color="auto"/>
          </w:divBdr>
        </w:div>
        <w:div w:id="848983927">
          <w:marLeft w:val="0"/>
          <w:marRight w:val="0"/>
          <w:marTop w:val="0"/>
          <w:marBottom w:val="0"/>
          <w:divBdr>
            <w:top w:val="none" w:sz="0" w:space="0" w:color="auto"/>
            <w:left w:val="none" w:sz="0" w:space="0" w:color="auto"/>
            <w:bottom w:val="none" w:sz="0" w:space="0" w:color="auto"/>
            <w:right w:val="none" w:sz="0" w:space="0" w:color="auto"/>
          </w:divBdr>
        </w:div>
        <w:div w:id="1268586134">
          <w:marLeft w:val="0"/>
          <w:marRight w:val="0"/>
          <w:marTop w:val="0"/>
          <w:marBottom w:val="0"/>
          <w:divBdr>
            <w:top w:val="none" w:sz="0" w:space="0" w:color="auto"/>
            <w:left w:val="none" w:sz="0" w:space="0" w:color="auto"/>
            <w:bottom w:val="none" w:sz="0" w:space="0" w:color="auto"/>
            <w:right w:val="none" w:sz="0" w:space="0" w:color="auto"/>
          </w:divBdr>
        </w:div>
        <w:div w:id="178736768">
          <w:marLeft w:val="0"/>
          <w:marRight w:val="0"/>
          <w:marTop w:val="0"/>
          <w:marBottom w:val="0"/>
          <w:divBdr>
            <w:top w:val="none" w:sz="0" w:space="0" w:color="auto"/>
            <w:left w:val="none" w:sz="0" w:space="0" w:color="auto"/>
            <w:bottom w:val="none" w:sz="0" w:space="0" w:color="auto"/>
            <w:right w:val="none" w:sz="0" w:space="0" w:color="auto"/>
          </w:divBdr>
        </w:div>
        <w:div w:id="283584177">
          <w:marLeft w:val="0"/>
          <w:marRight w:val="0"/>
          <w:marTop w:val="0"/>
          <w:marBottom w:val="0"/>
          <w:divBdr>
            <w:top w:val="none" w:sz="0" w:space="0" w:color="auto"/>
            <w:left w:val="none" w:sz="0" w:space="0" w:color="auto"/>
            <w:bottom w:val="none" w:sz="0" w:space="0" w:color="auto"/>
            <w:right w:val="none" w:sz="0" w:space="0" w:color="auto"/>
          </w:divBdr>
        </w:div>
        <w:div w:id="1631977859">
          <w:marLeft w:val="0"/>
          <w:marRight w:val="0"/>
          <w:marTop w:val="0"/>
          <w:marBottom w:val="0"/>
          <w:divBdr>
            <w:top w:val="none" w:sz="0" w:space="0" w:color="auto"/>
            <w:left w:val="none" w:sz="0" w:space="0" w:color="auto"/>
            <w:bottom w:val="none" w:sz="0" w:space="0" w:color="auto"/>
            <w:right w:val="none" w:sz="0" w:space="0" w:color="auto"/>
          </w:divBdr>
        </w:div>
        <w:div w:id="265426209">
          <w:marLeft w:val="0"/>
          <w:marRight w:val="0"/>
          <w:marTop w:val="0"/>
          <w:marBottom w:val="0"/>
          <w:divBdr>
            <w:top w:val="none" w:sz="0" w:space="0" w:color="auto"/>
            <w:left w:val="none" w:sz="0" w:space="0" w:color="auto"/>
            <w:bottom w:val="none" w:sz="0" w:space="0" w:color="auto"/>
            <w:right w:val="none" w:sz="0" w:space="0" w:color="auto"/>
          </w:divBdr>
        </w:div>
        <w:div w:id="434400253">
          <w:marLeft w:val="0"/>
          <w:marRight w:val="0"/>
          <w:marTop w:val="0"/>
          <w:marBottom w:val="0"/>
          <w:divBdr>
            <w:top w:val="none" w:sz="0" w:space="0" w:color="auto"/>
            <w:left w:val="none" w:sz="0" w:space="0" w:color="auto"/>
            <w:bottom w:val="none" w:sz="0" w:space="0" w:color="auto"/>
            <w:right w:val="none" w:sz="0" w:space="0" w:color="auto"/>
          </w:divBdr>
        </w:div>
        <w:div w:id="1654138756">
          <w:marLeft w:val="0"/>
          <w:marRight w:val="0"/>
          <w:marTop w:val="0"/>
          <w:marBottom w:val="0"/>
          <w:divBdr>
            <w:top w:val="none" w:sz="0" w:space="0" w:color="auto"/>
            <w:left w:val="none" w:sz="0" w:space="0" w:color="auto"/>
            <w:bottom w:val="none" w:sz="0" w:space="0" w:color="auto"/>
            <w:right w:val="none" w:sz="0" w:space="0" w:color="auto"/>
          </w:divBdr>
        </w:div>
        <w:div w:id="2030519641">
          <w:marLeft w:val="0"/>
          <w:marRight w:val="0"/>
          <w:marTop w:val="0"/>
          <w:marBottom w:val="0"/>
          <w:divBdr>
            <w:top w:val="none" w:sz="0" w:space="0" w:color="auto"/>
            <w:left w:val="none" w:sz="0" w:space="0" w:color="auto"/>
            <w:bottom w:val="none" w:sz="0" w:space="0" w:color="auto"/>
            <w:right w:val="none" w:sz="0" w:space="0" w:color="auto"/>
          </w:divBdr>
        </w:div>
        <w:div w:id="39474143">
          <w:marLeft w:val="0"/>
          <w:marRight w:val="0"/>
          <w:marTop w:val="0"/>
          <w:marBottom w:val="0"/>
          <w:divBdr>
            <w:top w:val="none" w:sz="0" w:space="0" w:color="auto"/>
            <w:left w:val="none" w:sz="0" w:space="0" w:color="auto"/>
            <w:bottom w:val="none" w:sz="0" w:space="0" w:color="auto"/>
            <w:right w:val="none" w:sz="0" w:space="0" w:color="auto"/>
          </w:divBdr>
        </w:div>
        <w:div w:id="1126191851">
          <w:marLeft w:val="0"/>
          <w:marRight w:val="0"/>
          <w:marTop w:val="0"/>
          <w:marBottom w:val="0"/>
          <w:divBdr>
            <w:top w:val="none" w:sz="0" w:space="0" w:color="auto"/>
            <w:left w:val="none" w:sz="0" w:space="0" w:color="auto"/>
            <w:bottom w:val="none" w:sz="0" w:space="0" w:color="auto"/>
            <w:right w:val="none" w:sz="0" w:space="0" w:color="auto"/>
          </w:divBdr>
        </w:div>
        <w:div w:id="686322770">
          <w:marLeft w:val="0"/>
          <w:marRight w:val="0"/>
          <w:marTop w:val="0"/>
          <w:marBottom w:val="0"/>
          <w:divBdr>
            <w:top w:val="none" w:sz="0" w:space="0" w:color="auto"/>
            <w:left w:val="none" w:sz="0" w:space="0" w:color="auto"/>
            <w:bottom w:val="none" w:sz="0" w:space="0" w:color="auto"/>
            <w:right w:val="none" w:sz="0" w:space="0" w:color="auto"/>
          </w:divBdr>
        </w:div>
        <w:div w:id="548880054">
          <w:marLeft w:val="0"/>
          <w:marRight w:val="0"/>
          <w:marTop w:val="0"/>
          <w:marBottom w:val="0"/>
          <w:divBdr>
            <w:top w:val="none" w:sz="0" w:space="0" w:color="auto"/>
            <w:left w:val="none" w:sz="0" w:space="0" w:color="auto"/>
            <w:bottom w:val="none" w:sz="0" w:space="0" w:color="auto"/>
            <w:right w:val="none" w:sz="0" w:space="0" w:color="auto"/>
          </w:divBdr>
        </w:div>
        <w:div w:id="1674334850">
          <w:marLeft w:val="0"/>
          <w:marRight w:val="0"/>
          <w:marTop w:val="0"/>
          <w:marBottom w:val="0"/>
          <w:divBdr>
            <w:top w:val="none" w:sz="0" w:space="0" w:color="auto"/>
            <w:left w:val="none" w:sz="0" w:space="0" w:color="auto"/>
            <w:bottom w:val="none" w:sz="0" w:space="0" w:color="auto"/>
            <w:right w:val="none" w:sz="0" w:space="0" w:color="auto"/>
          </w:divBdr>
        </w:div>
        <w:div w:id="1735278499">
          <w:marLeft w:val="0"/>
          <w:marRight w:val="0"/>
          <w:marTop w:val="0"/>
          <w:marBottom w:val="0"/>
          <w:divBdr>
            <w:top w:val="none" w:sz="0" w:space="0" w:color="auto"/>
            <w:left w:val="none" w:sz="0" w:space="0" w:color="auto"/>
            <w:bottom w:val="none" w:sz="0" w:space="0" w:color="auto"/>
            <w:right w:val="none" w:sz="0" w:space="0" w:color="auto"/>
          </w:divBdr>
        </w:div>
      </w:divsChild>
    </w:div>
    <w:div w:id="209211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incoopernew/logos/Cooper_horizontal.jpg"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incooper/sites/QualityOpEx/IT/SDR/TFS%20Check-in%20Guidelines.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securemail.cooperworld.net/owa/redir.aspx?C=g9OGVoHTZl6GmNuTfVujLLBtIn0YWQ3xQ_fztJqUByNGRxP2VzzXCA..&amp;URL=http%3a%2f%2fcooperservicebrokerfinprod%2fCsbSvcPublic%2fPI%2fCsbPublicPI.asmx" TargetMode="External"/><Relationship Id="rId23"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BC23AA952AA345A28DED3B4C295EC9" ma:contentTypeVersion="16" ma:contentTypeDescription="Create a new document." ma:contentTypeScope="" ma:versionID="1bf81b8d97d1bcbc4da59a7725ce52ba">
  <xsd:schema xmlns:xsd="http://www.w3.org/2001/XMLSchema" xmlns:xs="http://www.w3.org/2001/XMLSchema" xmlns:p="http://schemas.microsoft.com/office/2006/metadata/properties" xmlns:ns1="http://schemas.microsoft.com/sharepoint/v3" xmlns:ns2="606656b2-9431-4574-a6e6-b776d3bf21a4" xmlns:ns4="b961e4e9-0e1e-4b49-8d83-2bb0e98ec902" targetNamespace="http://schemas.microsoft.com/office/2006/metadata/properties" ma:root="true" ma:fieldsID="73824fbf018457a21e62fdb28be29eb8" ns1:_="" ns2:_="" ns4:_="">
    <xsd:import namespace="http://schemas.microsoft.com/sharepoint/v3"/>
    <xsd:import namespace="606656b2-9431-4574-a6e6-b776d3bf21a4"/>
    <xsd:import namespace="b961e4e9-0e1e-4b49-8d83-2bb0e98ec902"/>
    <xsd:element name="properties">
      <xsd:complexType>
        <xsd:sequence>
          <xsd:element name="documentManagement">
            <xsd:complexType>
              <xsd:all>
                <xsd:element ref="ns2:ProjectID" minOccurs="0"/>
                <xsd:element ref="ns2:ProjectName" minOccurs="0"/>
                <xsd:element ref="ns2:ProjectPhase" minOccurs="0"/>
                <xsd:element ref="ns2:DocType" minOccurs="0"/>
                <xsd:element ref="ns2:Group1" minOccurs="0"/>
                <xsd:element ref="ns2:LocationImpacted" minOccurs="0"/>
                <xsd:element ref="ns1:Language" minOccurs="0"/>
                <xsd:element ref="ns2:SupportLevel" minOccurs="0"/>
                <xsd:element ref="ns2:ApplicationName" minOccurs="0"/>
                <xsd:element ref="ns2:ApplicationReleaseVersion" minOccurs="0"/>
                <xsd:element ref="ns2:EventDate" minOccurs="0"/>
                <xsd:element ref="ns2:Deliverable" minOccurs="0"/>
                <xsd:element ref="ns2:ITRecords" minOccurs="0"/>
                <xsd:element ref="ns4:Libra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4" nillable="true" ma:displayName="Language" ma:default="English" ma:format="Dropdown" ma:internalName="Language" ma:readOnly="false">
      <xsd:simpleType>
        <xsd:restriction base="dms:Choice">
          <xsd:enumeration value="Chinese (People's Republic of China)"/>
          <xsd:enumeration value="English"/>
          <xsd:enumeration value="Spanish (Spain)"/>
        </xsd:restriction>
      </xsd:simpleType>
    </xsd:element>
  </xsd:schema>
  <xsd:schema xmlns:xsd="http://www.w3.org/2001/XMLSchema" xmlns:xs="http://www.w3.org/2001/XMLSchema" xmlns:dms="http://schemas.microsoft.com/office/2006/documentManagement/types" xmlns:pc="http://schemas.microsoft.com/office/infopath/2007/PartnerControls" targetNamespace="606656b2-9431-4574-a6e6-b776d3bf21a4" elementFormDefault="qualified">
    <xsd:import namespace="http://schemas.microsoft.com/office/2006/documentManagement/types"/>
    <xsd:import namespace="http://schemas.microsoft.com/office/infopath/2007/PartnerControls"/>
    <xsd:element name="ProjectID" ma:index="8" nillable="true" ma:displayName="Project ID" ma:description="Formatted PRJ0000 or IDEA0000" ma:indexed="true" ma:internalName="ProjectID" ma:readOnly="false">
      <xsd:simpleType>
        <xsd:restriction base="dms:Text">
          <xsd:maxLength value="255"/>
        </xsd:restriction>
      </xsd:simpleType>
    </xsd:element>
    <xsd:element name="ProjectName" ma:index="9" nillable="true" ma:displayName="Project Name" ma:indexed="true" ma:internalName="ProjectName" ma:readOnly="false">
      <xsd:simpleType>
        <xsd:restriction base="dms:Text">
          <xsd:maxLength value="255"/>
        </xsd:restriction>
      </xsd:simpleType>
    </xsd:element>
    <xsd:element name="ProjectPhase" ma:index="10" nillable="true" ma:displayName="Project Phase" ma:format="Dropdown" ma:internalName="ProjectPhase">
      <xsd:simpleType>
        <xsd:restriction base="dms:Choice">
          <xsd:enumeration value="Idea"/>
          <xsd:enumeration value="Project Mgmt."/>
          <xsd:enumeration value="Initiating"/>
          <xsd:enumeration value="Planning"/>
          <xsd:enumeration value="Design"/>
          <xsd:enumeration value="Construction"/>
          <xsd:enumeration value="Deployment"/>
          <xsd:enumeration value="Closing"/>
        </xsd:restriction>
      </xsd:simpleType>
    </xsd:element>
    <xsd:element name="DocType" ma:index="11" nillable="true" ma:displayName="Doc Type" ma:format="Dropdown" ma:internalName="DocType">
      <xsd:simpleType>
        <xsd:restriction base="dms:Choice">
          <xsd:enumeration value="Procedures (Emergency Downtime, Operating, etc…)"/>
          <xsd:enumeration value="Process Map (system flow, data flow, job flow, etc…)"/>
          <xsd:enumeration value="Specification (Functional, Technical, Infrastructure, etc…)"/>
          <xsd:enumeration value="Installation Instructions / Access Requirements"/>
          <xsd:enumeration value="Operations / Administration Guide"/>
          <xsd:enumeration value="System Interfaces"/>
          <xsd:enumeration value="Problem Resolution (Break-Fix, Error Logs, etc…)"/>
          <xsd:enumeration value="FAQs"/>
          <xsd:enumeration value="ER Diagram"/>
          <xsd:enumeration value="Data Dictionary"/>
          <xsd:enumeration value="Report Documentation"/>
          <xsd:enumeration value="Retention and Archival Plan"/>
          <xsd:enumeration value="Disaster Recovery Plan"/>
          <xsd:enumeration value="Training Material"/>
          <xsd:enumeration value="Vendor Material"/>
          <xsd:enumeration value="Forms and Templates"/>
          <xsd:enumeration value="Other Project Deliverable"/>
        </xsd:restriction>
      </xsd:simpleType>
    </xsd:element>
    <xsd:element name="Group1" ma:index="12" nillable="true" ma:displayName="Group" ma:format="Dropdown" ma:internalName="Group1">
      <xsd:simpleType>
        <xsd:restriction base="dms:Choice">
          <xsd:enumeration value="IT-Service-Design"/>
          <xsd:enumeration value="IT-Service-Improvement"/>
          <xsd:enumeration value="IT-Service-Operation"/>
          <xsd:enumeration value="IT-Service-Security"/>
          <xsd:enumeration value="IT-Service-Strategy"/>
          <xsd:enumeration value="IT-Service-Transition"/>
        </xsd:restriction>
      </xsd:simpleType>
    </xsd:element>
    <xsd:element name="LocationImpacted" ma:index="13" nillable="true" ma:displayName="Location Impacted" ma:default="All" ma:format="Dropdown" ma:internalName="LocationImpacted">
      <xsd:simpleType>
        <xsd:restriction base="dms:Choice">
          <xsd:enumeration value="All"/>
          <xsd:enumeration value="Chengshan (CCT)"/>
          <xsd:enumeration value="Clarksdale"/>
          <xsd:enumeration value="Corona"/>
          <xsd:enumeration value="Findlay"/>
          <xsd:enumeration value="Guadalajara"/>
          <xsd:enumeration value="Kunshan (CKT)"/>
          <xsd:enumeration value="Melksham"/>
          <xsd:enumeration value="Queretaro"/>
          <xsd:enumeration value="Shanghai"/>
          <xsd:enumeration value="Stow"/>
          <xsd:enumeration value="Texarkana"/>
          <xsd:enumeration value="Tupelo"/>
          <xsd:enumeration value="Distribution Center"/>
          <xsd:enumeration value="Asia"/>
          <xsd:enumeration value="Europe"/>
          <xsd:enumeration value="North America"/>
          <xsd:enumeration value="Albany"/>
        </xsd:restriction>
      </xsd:simpleType>
    </xsd:element>
    <xsd:element name="SupportLevel" ma:index="15" nillable="true" ma:displayName="Support Level" ma:format="Dropdown" ma:internalName="SupportLevel">
      <xsd:simpleType>
        <xsd:restriction base="dms:Choice">
          <xsd:enumeration value="Level 1"/>
          <xsd:enumeration value="Level 2"/>
          <xsd:enumeration value="Level 3"/>
        </xsd:restriction>
      </xsd:simpleType>
    </xsd:element>
    <xsd:element name="ApplicationName" ma:index="16" nillable="true" ma:displayName="Application Name" ma:description="Select applicable application." ma:format="Dropdown" ma:indexed="true" ma:internalName="ApplicationName">
      <xsd:simpleType>
        <xsd:union memberTypes="dms:Text">
          <xsd:simpleType>
            <xsd:restriction base="dms:Choice">
              <xsd:enumeration value="1st Stage Alignment"/>
              <xsd:enumeration value="2nd Stage Alignment"/>
              <xsd:enumeration value="3MG"/>
              <xsd:enumeration value="ACSP (Approved Contractors and Service Providers)"/>
              <xsd:enumeration value="Active Directory"/>
              <xsd:enumeration value="Active Directory Consolidation"/>
              <xsd:enumeration value="ADJUST"/>
              <xsd:enumeration value="Adjust Ad-Hoc - Adjust Table Builds"/>
              <xsd:enumeration value="Adjust Ad-Hoc - Adjust Table Where Used"/>
              <xsd:enumeration value="Adjust Ad-Hoc - Adjust Tables"/>
              <xsd:enumeration value="Adjust Ad-Hoc - Report List"/>
              <xsd:enumeration value="Adjust Ad-Hoc - Scheduled Jobs - CALSALES PL/SQL Code"/>
              <xsd:enumeration value="Adjust Ad-Hoc - Scheduled Jobs - MTHSALES PL/SQL Code"/>
              <xsd:enumeration value="Adjust Ad-Hoc - Work Area - Access Database &quot;41 42 43 4-Panel&quot;"/>
              <xsd:enumeration value="Adjust Ad-Hoc - Work Area - Access Database &quot;Legal Database&quot;"/>
              <xsd:enumeration value="Adjust Ad-Hoc - Work Area - Access Database &quot;Monthly Adjustments&quot;"/>
              <xsd:enumeration value="Adjust Ad-Hoc - Work Area - Access Database &quot;Percent ULT&quot;"/>
              <xsd:enumeration value="Adjust Ad-Hoc - Work Area - Access Database &quot;QuickView&quot;"/>
              <xsd:enumeration value="Adjust Ad-Hoc - Work Area - Access Database &quot;RideCrackingSeps%Ultimate&quot;"/>
              <xsd:enumeration value="Adjust Ad-Hoc - Work Area - Access Database 1stQTR2012"/>
              <xsd:enumeration value="Adjust Database - Inbound Interfaces - Field Details"/>
              <xsd:enumeration value="Adjust Database - Inbound Interfaces - Flow"/>
              <xsd:enumeration value="Adjust Database - Inbound Interfaces - Flow (pdf Version)"/>
              <xsd:enumeration value="Adjust Database - Remediation and Reporting"/>
              <xsd:enumeration value="Adjust Database - Technical Design - Remediation"/>
              <xsd:enumeration value="Adjust Database - WBS - Assignments and Status"/>
              <xsd:enumeration value="ADJUST Reporting"/>
              <xsd:enumeration value="Adjust Reporting - Table Usage and Source Table Information"/>
              <xsd:enumeration value="Adjust Reporting Database FD"/>
              <xsd:enumeration value="Adobe"/>
              <xsd:enumeration value="Advantage Licensing"/>
              <xsd:enumeration value="Albany ASRS"/>
              <xsd:enumeration value="Alpha - Daisy - Eclipse"/>
              <xsd:enumeration value="American Express Online"/>
              <xsd:enumeration value="AnLab"/>
              <xsd:enumeration value="APDS"/>
              <xsd:enumeration value="APM"/>
              <xsd:enumeration value="Application Inventory"/>
              <xsd:enumeration value="Approved Source"/>
              <xsd:enumeration value="APS"/>
              <xsd:enumeration value="Arcserve"/>
              <xsd:enumeration value="ASRS"/>
              <xsd:enumeration value="A-TOSS"/>
              <xsd:enumeration value="Authorized Production"/>
              <xsd:enumeration value="AutoCad"/>
              <xsd:enumeration value="Automated Finishing"/>
              <xsd:enumeration value="Automated Finishing (FastPic)"/>
              <xsd:enumeration value="Avalanche"/>
              <xsd:enumeration value="Backup Systems"/>
              <xsd:enumeration value="Balancer Data Collection"/>
              <xsd:enumeration value="BarTender"/>
              <xsd:enumeration value="Base Price Administration System"/>
              <xsd:enumeration value="Bill of Material (BOM)"/>
              <xsd:enumeration value="Bladder Data Collection"/>
              <xsd:enumeration value="BLEM Conditioned Tire Labels"/>
              <xsd:enumeration value="BLUE (Barcode Look-Up Engine)"/>
              <xsd:enumeration value="BOM"/>
              <xsd:enumeration value="BOM (Bill of Material)"/>
              <xsd:enumeration value="BP315"/>
              <xsd:enumeration value="BP315 - Interim Process"/>
              <xsd:enumeration value="CA Service Desk"/>
              <xsd:enumeration value="CATS (Claims Administration Tracking System)"/>
              <xsd:enumeration value="CCC Mark"/>
              <xsd:enumeration value="CDN"/>
              <xsd:enumeration value="CEDAR"/>
              <xsd:enumeration value="Centera System"/>
              <xsd:enumeration value="Centera Upgrade"/>
              <xsd:enumeration value="Change &amp; Release"/>
              <xsd:enumeration value="Change Mgt Process"/>
              <xsd:enumeration value="Cimplicity"/>
              <xsd:enumeration value="Cisco"/>
              <xsd:enumeration value="Citrix"/>
              <xsd:enumeration value="Citrix Client"/>
              <xsd:enumeration value="CK71"/>
              <xsd:enumeration value="Clarity"/>
              <xsd:enumeration value="Client Profiles"/>
              <xsd:enumeration value="CLK_IMAT"/>
              <xsd:enumeration value="CMDB"/>
              <xsd:enumeration value="Cobra"/>
              <xsd:enumeration value="Comintelli"/>
              <xsd:enumeration value="CompCon"/>
              <xsd:enumeration value="Condition (Downgrade) System"/>
              <xsd:enumeration value="Condition and Clusters"/>
              <xsd:enumeration value="Condition System"/>
              <xsd:enumeration value="Conditions (Downgrades)"/>
              <xsd:enumeration value="ControlPoint"/>
              <xsd:enumeration value="Cooper Service Broker"/>
              <xsd:enumeration value="Cooper Service Broker -- Legacy Applications"/>
              <xsd:enumeration value="Cooper Service Broker (CSB) Polled Applications"/>
              <xsd:enumeration value="Cooper Service Broker / Legacy Application Integrations"/>
              <xsd:enumeration value="Cooper Tire / ProKarma"/>
              <xsd:enumeration value="Cooper Tire Security"/>
              <xsd:enumeration value="Cooper Units Conversion"/>
              <xsd:enumeration value="CooperTire.Security"/>
              <xsd:enumeration value="CooperWorld"/>
              <xsd:enumeration value="Cord Data Collection"/>
              <xsd:enumeration value="Cost Index Database"/>
              <xsd:enumeration value="Cost System"/>
              <xsd:enumeration value="Crosstalk"/>
              <xsd:enumeration value="CRTS (RESPONSE)"/>
              <xsd:enumeration value="Crystal Reports"/>
              <xsd:enumeration value="CTA"/>
              <xsd:enumeration value="CTA (Cut Tire Analysis)"/>
              <xsd:enumeration value="CTR Email Report Tool"/>
              <xsd:enumeration value="CUBES"/>
              <xsd:enumeration value="Cure and Bladder Service"/>
              <xsd:enumeration value="Cure and Bladder Services"/>
              <xsd:enumeration value="Cure Data Network"/>
              <xsd:enumeration value="Cure Data Supervisor Function"/>
              <xsd:enumeration value="Cure Network"/>
              <xsd:enumeration value="Cure Network (Tex)"/>
              <xsd:enumeration value="Cure-Build-Downgrade"/>
              <xsd:enumeration value="Curing"/>
              <xsd:enumeration value="Curvfit"/>
              <xsd:enumeration value="CVS Source Control"/>
              <xsd:enumeration value="CWN (CooperWorld.Net)"/>
              <xsd:enumeration value="Daisy"/>
              <xsd:enumeration value="Data Retention"/>
              <xsd:enumeration value="Data Setup"/>
              <xsd:enumeration value="Data Warehouse"/>
              <xsd:enumeration value="DBridge"/>
              <xsd:enumeration value="Desksite"/>
              <xsd:enumeration value="Desktop"/>
              <xsd:enumeration value="Die Revision"/>
              <xsd:enumeration value="DIES"/>
              <xsd:enumeration value="DIMS"/>
              <xsd:enumeration value="Directors Desk (NASDAQ)"/>
              <xsd:enumeration value="Divisional Cure"/>
              <xsd:enumeration value="Divisional Scheduling"/>
              <xsd:enumeration value="Divisional Tire Build"/>
              <xsd:enumeration value="DMN (Defective Materials Notification)"/>
              <xsd:enumeration value="Document"/>
              <xsd:enumeration value="DOE"/>
              <xsd:enumeration value="DRP (Distribution Replenishment Planning)"/>
              <xsd:enumeration value="DRP to WMS from SAP"/>
              <xsd:enumeration value="EARS - Electronic AR System"/>
              <xsd:enumeration value="ECM"/>
              <xsd:enumeration value="eCounsel"/>
              <xsd:enumeration value="eCredit (nFusion)"/>
              <xsd:enumeration value="EDI"/>
              <xsd:enumeration value="EDI (Electronic Data Interchange)"/>
              <xsd:enumeration value="EDI/SAP"/>
              <xsd:enumeration value="EHSM"/>
              <xsd:enumeration value="EIM - Data Retention"/>
              <xsd:enumeration value="Employee Bonus"/>
              <xsd:enumeration value="Encore"/>
              <xsd:enumeration value="Energy Management"/>
              <xsd:enumeration value="Enterprise Vault"/>
              <xsd:enumeration value="Equity Edge"/>
              <xsd:enumeration value="ERP"/>
              <xsd:enumeration value="ERP Implementation (SAP &amp; Remediated systems)"/>
              <xsd:enumeration value="ERP R1 Testing"/>
              <xsd:enumeration value="ERP SAP OTC OES Ford (TREAD) (ATW) (Customer Master)"/>
              <xsd:enumeration value="ERP/MII/PI/ECC/Cooper Service Broker/Network"/>
              <xsd:enumeration value="ESP+Desktop"/>
              <xsd:enumeration value="Essbase"/>
              <xsd:enumeration value="ETQ"/>
              <xsd:enumeration value="EWR (Early Warning Reporting)"/>
              <xsd:enumeration value="Exchange 2010"/>
              <xsd:enumeration value="Exchange 2010 Design"/>
              <xsd:enumeration value="Exchange 2010 Design Proposal from Insight"/>
              <xsd:enumeration value="Factory Labor"/>
              <xsd:enumeration value="Factory Payroll"/>
              <xsd:enumeration value="Factory Payroll - Findlay"/>
              <xsd:enumeration value="Factory Payroll - Tupelo"/>
              <xsd:enumeration value="Factory Payroll (Fin)"/>
              <xsd:enumeration value="Factory Payroll (Tex)"/>
              <xsd:enumeration value="FactoryTalk Activation Manager"/>
              <xsd:enumeration value="FactoryTalk Directory"/>
              <xsd:enumeration value="FactoryTalk View"/>
              <xsd:enumeration value="FACTS"/>
              <xsd:enumeration value="FACTS System Findlay"/>
              <xsd:enumeration value="FaxPress"/>
              <xsd:enumeration value="Fedex World Ship"/>
              <xsd:enumeration value="FIN_MIX"/>
              <xsd:enumeration value="Findlay Plant Applications"/>
              <xsd:enumeration value="Findlay_Exception_Report"/>
              <xsd:enumeration value="Findlay-Plant-Failed-Equipment-work-handoff-list"/>
              <xsd:enumeration value="Finishing"/>
              <xsd:enumeration value="Finishing Data Collection"/>
              <xsd:enumeration value="Finishing Network (Tex)"/>
              <xsd:enumeration value="Finishing System"/>
              <xsd:enumeration value="FinNet (Finishing Network)"/>
              <xsd:enumeration value="FINNET / RMT / Sort and Palletize"/>
              <xsd:enumeration value="FIX32"/>
              <xsd:enumeration value="FLEET"/>
              <xsd:enumeration value="FN (Forecast Netting)"/>
              <xsd:enumeration value="FTO (First Tire Out)"/>
              <xsd:enumeration value="FTP"/>
              <xsd:enumeration value="FYRe"/>
              <xsd:enumeration value="Gagetrack"/>
              <xsd:enumeration value="GBDB"/>
              <xsd:enumeration value="GERS (Global Expense Reporting System)"/>
              <xsd:enumeration value="Ghost"/>
              <xsd:enumeration value="Ghost Procedure to Reimage Remote Machine"/>
              <xsd:enumeration value="GL Gateway"/>
              <xsd:enumeration value="GPMS"/>
              <xsd:enumeration value="GPMS (Global Profit Management System)"/>
              <xsd:enumeration value="GRC"/>
              <xsd:enumeration value="HANA"/>
              <xsd:enumeration value="Historian"/>
              <xsd:enumeration value="HITS"/>
              <xsd:enumeration value="HPQC"/>
              <xsd:enumeration value="Hyperion"/>
              <xsd:enumeration value="Hyperion Essbase"/>
              <xsd:enumeration value="Hyperion Financial Management (HFM)"/>
              <xsd:enumeration value="Hyperion Financial Management (HFM) - end-user application"/>
              <xsd:enumeration value="Hyperion Financial Management (HFM) - software applications"/>
              <xsd:enumeration value="Hyperion Performance Suite"/>
              <xsd:enumeration value="I2"/>
              <xsd:enumeration value="ICMM"/>
              <xsd:enumeration value="ICS"/>
              <xsd:enumeration value="iFIX"/>
              <xsd:enumeration value="IGear"/>
              <xsd:enumeration value="ImageSite"/>
              <xsd:enumeration value="iManage Migration"/>
              <xsd:enumeration value="IMPAC"/>
              <xsd:enumeration value="Impact"/>
              <xsd:enumeration value="Impromptu"/>
              <xsd:enumeration value="IMX"/>
              <xsd:enumeration value="Infinity QS"/>
              <xsd:enumeration value="Infinity QS (Proficient) (DMS/DCS)"/>
              <xsd:enumeration value="Infinity QS (Proficient) (Manurfacturing Intelligence)"/>
              <xsd:enumeration value="InfinityQS"/>
              <xsd:enumeration value="Informatica"/>
              <xsd:enumeration value="Infrastructure / Security"/>
              <xsd:enumeration value="Insight"/>
              <xsd:enumeration value="Interim Blem From WMS to SAP"/>
              <xsd:enumeration value="Interim Customers to WMS from SAP"/>
              <xsd:enumeration value="Interim EOL Blanket Order to WMS from SAP"/>
              <xsd:enumeration value="Interim IMX Warehouse Receipt and Transfer WMS to SAP"/>
              <xsd:enumeration value="Interim Materials to WMS from SAP"/>
              <xsd:enumeration value="Interim Orders to WMS from SAP"/>
              <xsd:enumeration value="Interim Physical Inventory from WMS to SAP"/>
              <xsd:enumeration value="Interim Physical Inventory to SAP from WMS"/>
              <xsd:enumeration value="Interim Production Receipts from WMS to SAP"/>
              <xsd:enumeration value="Interim Returns Approval to WMS from SAP"/>
              <xsd:enumeration value="Interim Shipment From SAP to WMS"/>
              <xsd:enumeration value="Interim Shipments from WMS to SAP"/>
              <xsd:enumeration value="International Certification"/>
              <xsd:enumeration value="International Certification System"/>
              <xsd:enumeration value="Internet Explorer"/>
              <xsd:enumeration value="Intranet"/>
              <xsd:enumeration value="IP (Inventory Planning)"/>
              <xsd:enumeration value="IPC Hardware"/>
              <xsd:enumeration value="IPC LMAT upgrade"/>
              <xsd:enumeration value="ISCM (FN - Forecast Netting)"/>
              <xsd:enumeration value="IT - Strategy Documentation"/>
              <xsd:enumeration value="IT Ticket System"/>
              <xsd:enumeration value="ITAM"/>
              <xsd:enumeration value="ITOM"/>
              <xsd:enumeration value="ITPAM"/>
              <xsd:enumeration value="ITPR"/>
              <xsd:enumeration value="iWarranty"/>
              <xsd:enumeration value="JDA"/>
              <xsd:enumeration value="JDA System"/>
              <xsd:enumeration value="Juniper"/>
              <xsd:enumeration value="Kentico"/>
              <xsd:enumeration value="Kronos Time Clock"/>
              <xsd:enumeration value="Label Inventory"/>
              <xsd:enumeration value="Lawson"/>
              <xsd:enumeration value="Lawson - Interfaces - MAPS Admins"/>
              <xsd:enumeration value="Leanview"/>
              <xsd:enumeration value="LEAP"/>
              <xsd:enumeration value="LEAP - Sunset WFL 1527MTHxx - Production History Archive"/>
              <xsd:enumeration value="Legacy Applications"/>
              <xsd:enumeration value="legacy Mixing"/>
              <xsd:enumeration value="LIMS"/>
              <xsd:enumeration value="list of systems needing RICEFs for BOM/SKU/TES remediation"/>
              <xsd:enumeration value="LMAT"/>
              <xsd:enumeration value="LMAT - Attribute Engine"/>
              <xsd:enumeration value="LMAT - CIA"/>
              <xsd:enumeration value="LMAT - Matl Prep - Input Support"/>
              <xsd:enumeration value="LMAT - Mixed Stock and Raw Material Restrictions; Automatic Restrictions; Restrictions Release"/>
              <xsd:enumeration value="LMAT - mixing"/>
              <xsd:enumeration value="LMAT - Mixing Confirmations - Skids"/>
              <xsd:enumeration value="LMAT - Mixing Part Changes - Legacy"/>
              <xsd:enumeration value="LMAT - Mixing Part Changes - Mesabi"/>
              <xsd:enumeration value="LMAT - Project Materials-UC"/>
              <xsd:enumeration value="LMAT - Restrictions Mixed Stock and Raw Material"/>
              <xsd:enumeration value="LMAT Admin App"/>
              <xsd:enumeration value="LMAT By-Pass"/>
              <xsd:enumeration value="LMAT Data Retention"/>
              <xsd:enumeration value="LMAT Database"/>
              <xsd:enumeration value="LMAT Downtime"/>
              <xsd:enumeration value="LMAT eKanban"/>
              <xsd:enumeration value="LMAT Enhanced Reporting"/>
              <xsd:enumeration value="LMAT Physical Inventory"/>
              <xsd:enumeration value="LMAT Projects"/>
              <xsd:enumeration value="LMAT RF Locator"/>
              <xsd:enumeration value="LMAT RF Physical Inventory"/>
              <xsd:enumeration value="LMAT Scheduler"/>
              <xsd:enumeration value="LMAT Scheduling Tool"/>
              <xsd:enumeration value="LMAT Substitutions"/>
              <xsd:enumeration value="LMAT Traceability Tool"/>
              <xsd:enumeration value="LMAT Unit Controller"/>
              <xsd:enumeration value="LMAT UTI"/>
              <xsd:enumeration value="LMAT Web Apps"/>
              <xsd:enumeration value="LMAT Z-Calender"/>
              <xsd:enumeration value="LMAT Zebra Printers"/>
              <xsd:enumeration value="LMS"/>
              <xsd:enumeration value="Lync"/>
              <xsd:enumeration value="Lync 2010"/>
              <xsd:enumeration value="Magic 8 Ball - Raw Material Forecasting"/>
              <xsd:enumeration value="MAPS"/>
              <xsd:enumeration value="Marketing / Sales / New Product / Manufacturing"/>
              <xsd:enumeration value="MDM"/>
              <xsd:enumeration value="MDM (Master Data Management)"/>
              <xsd:enumeration value="MDM / Master Data Management / Winshuttle"/>
              <xsd:enumeration value="MES"/>
              <xsd:enumeration value="Mesabi"/>
              <xsd:enumeration value="Mesabi / MFM"/>
              <xsd:enumeration value="Mesabi Controls"/>
              <xsd:enumeration value="Mesabi Mixer Controls"/>
              <xsd:enumeration value="Mesabi Mixing System"/>
              <xsd:enumeration value="Mesabi MixVision"/>
              <xsd:enumeration value="MESNAC / LMAT / MES"/>
              <xsd:enumeration value="MESNAC / Mixing / MFM / LMAT / MES"/>
              <xsd:enumeration value="Metastorm e-Work"/>
              <xsd:enumeration value="MFM"/>
              <xsd:enumeration value="MFM / Mesabi"/>
              <xsd:enumeration value="MFM / Mesabi MixVision"/>
              <xsd:enumeration value="MFM, LMAT, Mixing"/>
              <xsd:enumeration value="MFM/Mesabi MixVision"/>
              <xsd:enumeration value="Microsoft .Net"/>
              <xsd:enumeration value="Microsoft .NET 2003, Microsoft .NET 2005 and later"/>
              <xsd:enumeration value="Microsoft .NET 2005 and later, Microsoft .NET 2003, Microsoft .NET 2005 and later"/>
              <xsd:enumeration value="Microsoft .Net Units Conversion"/>
              <xsd:enumeration value="Microsoft Office"/>
              <xsd:enumeration value="Microsoft Office 2010"/>
              <xsd:enumeration value="Microsoft OneNote"/>
              <xsd:enumeration value="Microsoft Outlook"/>
              <xsd:enumeration value="Microsoft365"/>
              <xsd:enumeration value="MiniSet"/>
              <xsd:enumeration value="Mixed Stock and Raw Material Restrictions"/>
              <xsd:enumeration value="Mixing"/>
              <xsd:enumeration value="Mixing / MFM / MESNAC"/>
              <xsd:enumeration value="Mixing Data Collection"/>
              <xsd:enumeration value="Mixing Formula Entry Screen"/>
              <xsd:enumeration value="Mixing Formula Management"/>
              <xsd:enumeration value="Mixing Part Changes"/>
              <xsd:enumeration value="MixVision"/>
              <xsd:enumeration value="MixVision,Mesabi"/>
              <xsd:enumeration value="MMM"/>
              <xsd:enumeration value="MMS"/>
              <xsd:enumeration value="MMS (Mold Management System)"/>
              <xsd:enumeration value="Mobile Devices"/>
              <xsd:enumeration value="Mold Shop"/>
              <xsd:enumeration value="MoldOp"/>
              <xsd:enumeration value="MS Office Communicator"/>
              <xsd:enumeration value="MySQL"/>
              <xsd:enumeration value="MyTime"/>
              <xsd:enumeration value="Natural Reader"/>
              <xsd:enumeration value="Network Hardware"/>
              <xsd:enumeration value="New ZCalendar FACTS Design Drawing"/>
              <xsd:enumeration value="Non LMAT Percentage report"/>
              <xsd:enumeration value="NONLMAT additional scenarios in detail"/>
              <xsd:enumeration value="OE Sales program - TREAD program"/>
              <xsd:enumeration value="Office"/>
              <xsd:enumeration value="Office 365"/>
              <xsd:enumeration value="OMX"/>
              <xsd:enumeration value="OPQ"/>
              <xsd:enumeration value="OPQ Interface Information"/>
              <xsd:enumeration value="Oracle"/>
              <xsd:enumeration value="Oracle Dbridge"/>
              <xsd:enumeration value="Oracle Password Change"/>
              <xsd:enumeration value="Oracle Patch"/>
              <xsd:enumeration value="Outlook"/>
              <xsd:enumeration value="PC Aim"/>
              <xsd:enumeration value="PC Hardware"/>
              <xsd:enumeration value="PC LCM"/>
              <xsd:enumeration value="PEMS"/>
              <xsd:enumeration value="PeopleSoft"/>
              <xsd:enumeration value="PeopleSoft AR"/>
              <xsd:enumeration value="PeopleSoft HRMS"/>
              <xsd:enumeration value="Persisting Systems Integration with SAP"/>
              <xsd:enumeration value="Phone Hardware"/>
              <xsd:enumeration value="PhoneBook"/>
              <xsd:enumeration value="Physical Inventory"/>
              <xsd:enumeration value="Pitch Information Management Program"/>
              <xsd:enumeration value="Pitney Bowes"/>
              <xsd:enumeration value="Plant HR"/>
              <xsd:enumeration value="Plant Payroll"/>
              <xsd:enumeration value="Plant Scheduling"/>
              <xsd:enumeration value="Plant SKU/Spec/BoM Report"/>
              <xsd:enumeration value="PMAC (Performance Management at Cooper)"/>
              <xsd:enumeration value="PMDR"/>
              <xsd:enumeration value="Pocket Plate Request System"/>
              <xsd:enumeration value="Porject Management"/>
              <xsd:enumeration value="Powershell"/>
              <xsd:enumeration value="PPLAN"/>
              <xsd:enumeration value="PPR (Program Project Request)"/>
              <xsd:enumeration value="Predictive Tire Modeling System"/>
              <xsd:enumeration value="Pricing Matrix"/>
              <xsd:enumeration value="Printer Hardware"/>
              <xsd:enumeration value="Printer/Copier Deployment Document"/>
              <xsd:enumeration value="PRISM"/>
              <xsd:enumeration value="Pro/ENGINEER"/>
              <xsd:enumeration value="Process"/>
              <xsd:enumeration value="Production Reporting"/>
              <xsd:enumeration value="Pro-Engineer"/>
              <xsd:enumeration value="Proficy Historian"/>
              <xsd:enumeration value="Profilometer"/>
              <xsd:enumeration value="ProINTRALINK"/>
              <xsd:enumeration value="Project Charter"/>
              <xsd:enumeration value="Project Management"/>
              <xsd:enumeration value="Projector Hardware"/>
              <xsd:enumeration value="Promix"/>
              <xsd:enumeration value="Pro-Watch"/>
              <xsd:enumeration value="PVCS"/>
              <xsd:enumeration value="RAWMAT"/>
              <xsd:enumeration value="Records Management System"/>
              <xsd:enumeration value="Recovery"/>
              <xsd:enumeration value="Redwood"/>
              <xsd:enumeration value="Redwood CPS"/>
              <xsd:enumeration value="Regional Inspection Point (RIP) System"/>
              <xsd:enumeration value="Reliance"/>
              <xsd:enumeration value="Remote Access"/>
              <xsd:enumeration value="Remote Assistance"/>
              <xsd:enumeration value="Reporting"/>
              <xsd:enumeration value="RESPONSE"/>
              <xsd:enumeration value="Restriction System"/>
              <xsd:enumeration value="RF Devices"/>
              <xsd:enumeration value="Rheometer"/>
              <xsd:enumeration value="RightFax (OpenText)"/>
              <xsd:enumeration value="RIP (Regional Inspection Point System)"/>
              <xsd:enumeration value="RMA"/>
              <xsd:enumeration value="RMA - MARS"/>
              <xsd:enumeration value="RMIC"/>
              <xsd:enumeration value="RMT"/>
              <xsd:enumeration value="RMT Sort &amp; Palletize System"/>
              <xsd:enumeration value="Robocopy"/>
              <xsd:enumeration value="Rockwell Studio5000"/>
              <xsd:enumeration value="Sales Analysis System"/>
              <xsd:enumeration value="SAP"/>
              <xsd:enumeration value="SAP and ERP Implementation"/>
              <xsd:enumeration value="SAP data conversion projects"/>
              <xsd:enumeration value="SAP EHSM"/>
              <xsd:enumeration value="SAP HCM"/>
              <xsd:enumeration value="SAP Implementation WMS Cut-Over Tasks"/>
              <xsd:enumeration value="SAP Park and Post"/>
              <xsd:enumeration value="SAP, MFM, MixVision"/>
              <xsd:enumeration value="SARA"/>
              <xsd:enumeration value="SAS"/>
              <xsd:enumeration value="ScanGear"/>
              <xsd:enumeration value="Scantrip"/>
              <xsd:enumeration value="Scrap System"/>
              <xsd:enumeration value="SDE"/>
              <xsd:enumeration value="Secure32"/>
              <xsd:enumeration value="Serena/PVCS"/>
              <xsd:enumeration value="Service Desk"/>
              <xsd:enumeration value="SharePoint"/>
              <xsd:enumeration value="SharePoint 2003"/>
              <xsd:enumeration value="SharePoint 2007"/>
              <xsd:enumeration value="SharePoint 2007/2010"/>
              <xsd:enumeration value="SharePoint 2016"/>
              <xsd:enumeration value="Sharepoint Site Migration"/>
              <xsd:enumeration value="Silent Knight"/>
              <xsd:enumeration value="Sipe Plate Creation Prep"/>
              <xsd:enumeration value="SKU Master"/>
              <xsd:enumeration value="SMS"/>
              <xsd:enumeration value="Source To Gross / STG"/>
              <xsd:enumeration value="SQL Server"/>
              <xsd:enumeration value="SQL Server 2005 Management Studio"/>
              <xsd:enumeration value="SSG"/>
              <xsd:enumeration value="Status Report"/>
              <xsd:enumeration value="Sterling Integrator"/>
              <xsd:enumeration value="Sterling Integrator v5.2"/>
              <xsd:enumeration value="STG"/>
              <xsd:enumeration value="Studio 5000"/>
              <xsd:enumeration value="SuccessFactors LMS"/>
              <xsd:enumeration value="SumTotal (TotalLMS)"/>
              <xsd:enumeration value="Supply Chain"/>
              <xsd:enumeration value="Surveillance System"/>
              <xsd:enumeration value="Symantec"/>
              <xsd:enumeration value="SyncToy"/>
              <xsd:enumeration value="Syntec"/>
              <xsd:enumeration value="System Exit Strategy"/>
              <xsd:enumeration value="Team Foundation Server"/>
              <xsd:enumeration value="Team Foundation Server (TFS)"/>
              <xsd:enumeration value="Team Foundation Services (TFS)"/>
              <xsd:enumeration value="Technical Curing Aps. (Cure &amp; Bladder Services)"/>
              <xsd:enumeration value="TechShare"/>
              <xsd:enumeration value="Teleconference"/>
              <xsd:enumeration value="TES"/>
              <xsd:enumeration value="TES - Tire Engineering Specification"/>
              <xsd:enumeration value="TES - Unisys"/>
              <xsd:enumeration value="Test Script - Interim Blem from WMS to SAP"/>
              <xsd:enumeration value="Test Script - Interim BLKT Shipments from WMS to SAP"/>
              <xsd:enumeration value="Test Script - Interim CUST Shipments from WMS to SAP"/>
              <xsd:enumeration value="Test Script - Interim DRP from SAP to WMS"/>
              <xsd:enumeration value="Test Script - Interim EOL Blanket Orders to WMS from SAP"/>
              <xsd:enumeration value="Test Script - Interim Expected Receipt to WMS from SAP"/>
              <xsd:enumeration value="Test Script - Interim IA-RES Production Receipt from WMS to SAP"/>
              <xsd:enumeration value="Test Script - Interim IA-STK Production Receipt from WMS to SAP"/>
              <xsd:enumeration value="Test Script - Interim IMX Physical Inventory from WMS to SAP"/>
              <xsd:enumeration value="Test Script - Interim IMX Warehouse Receipt and Transfer WMS to SAP"/>
              <xsd:enumeration value="Test Script - Interim INST Shipments from WMS to SAP"/>
              <xsd:enumeration value="Test Script - Interim Materials to WMS from SAP"/>
              <xsd:enumeration value="Test Script - Interim Orders from SAP to WMS"/>
              <xsd:enumeration value="Test Script - Interim Physical Inventory to SAP from WMS"/>
              <xsd:enumeration value="Test Script - Interim Production Receipt from WMS to SAP"/>
              <xsd:enumeration value="Test Script - Interim Returns Approval to WMS from SAP"/>
              <xsd:enumeration value="Test Script - Interim Shipment from SAP to WMS"/>
              <xsd:enumeration value="Test Script - Interim Shipments from WMS to SAP - Interface to SAP"/>
              <xsd:enumeration value="Test Script - Interim WMS Customer Number Remediation - BWH965"/>
              <xsd:enumeration value="Test Script - Interim WMS Customer Number Remediation - BWHASU"/>
              <xsd:enumeration value="Test Script - Interim WMS Customer Number Remediation - BWHINI"/>
              <xsd:enumeration value="Test Script - Interim WMS Customer Number Remediation - Reports"/>
              <xsd:enumeration value="Test Script - WFL Modifications"/>
              <xsd:enumeration value="TestRoll"/>
              <xsd:enumeration value="Texarkana Curing Network"/>
              <xsd:enumeration value="TFS Pilot"/>
              <xsd:enumeration value="TGIS"/>
              <xsd:enumeration value="Tire Disposition"/>
              <xsd:enumeration value="Tire Label Inventory"/>
              <xsd:enumeration value="Tire Registration"/>
              <xsd:enumeration value="Tire Scrap"/>
              <xsd:enumeration value="TMS - Transportation Management System"/>
              <xsd:enumeration value="TOAD"/>
              <xsd:enumeration value="TOU Data Collection"/>
              <xsd:enumeration value="TRACS"/>
              <xsd:enumeration value="TRACS (Test Request Activity Control System)"/>
              <xsd:enumeration value="Trouble Call"/>
              <xsd:enumeration value="TTOC - CTI TUO Controller"/>
              <xsd:enumeration value="Tuber Card"/>
              <xsd:enumeration value="TUO Data Collection"/>
              <xsd:enumeration value="Tupelo CK71 TireLabel"/>
              <xsd:enumeration value="Tupelo Warehouse"/>
              <xsd:enumeration value="Unisys"/>
              <xsd:enumeration value="Unisys MES"/>
              <xsd:enumeration value="Units Conversion API"/>
              <xsd:enumeration value="Unix"/>
              <xsd:enumeration value="VACYTDGROSS (ZP90042)"/>
              <xsd:enumeration value="Vericut"/>
              <xsd:enumeration value="VMI (Vendor Managed Inventory)"/>
              <xsd:enumeration value="VOCAL"/>
              <xsd:enumeration value="Voice Mail"/>
              <xsd:enumeration value="Warranty Registration System"/>
              <xsd:enumeration value="WebEx"/>
              <xsd:enumeration value="WFL Modifications"/>
              <xsd:enumeration value="Windows"/>
              <xsd:enumeration value="Wireless Messaging System"/>
              <xsd:enumeration value="WMS"/>
              <xsd:enumeration value="WMS (Warehouse Management System)"/>
              <xsd:enumeration value="WMS Interface Project - Interface Details and Status"/>
              <xsd:enumeration value="WMS Interim Interface Remediation - Customer Number"/>
              <xsd:enumeration value="WMS Interim Interface Remediation - Order Number"/>
              <xsd:enumeration value="WMS Program Flow - 5010DLY00X"/>
              <xsd:enumeration value="WMS Program Flow - BWH100"/>
              <xsd:enumeration value="WMS Program Flow - BWHLDU"/>
              <xsd:enumeration value="WMS Program Flow - BWHSKU"/>
              <xsd:enumeration value="WMS Program Flow - BWHTKU"/>
              <xsd:enumeration value="WMS SAP Interfaces"/>
              <xsd:enumeration value="Xtag Database"/>
              <xsd:enumeration value="ZCal"/>
              <xsd:enumeration value="ZCal FACTS Design (old)"/>
            </xsd:restriction>
          </xsd:simpleType>
        </xsd:union>
      </xsd:simpleType>
    </xsd:element>
    <xsd:element name="ApplicationReleaseVersion" ma:index="18" nillable="true" ma:displayName="Application Release Version" ma:internalName="ApplicationReleaseVersion">
      <xsd:simpleType>
        <xsd:restriction base="dms:Text">
          <xsd:maxLength value="255"/>
        </xsd:restriction>
      </xsd:simpleType>
    </xsd:element>
    <xsd:element name="EventDate" ma:index="19" nillable="true" ma:displayName="Event Date" ma:format="DateOnly" ma:internalName="EventDate">
      <xsd:simpleType>
        <xsd:restriction base="dms:DateTime"/>
      </xsd:simpleType>
    </xsd:element>
    <xsd:element name="Deliverable" ma:index="20" nillable="true" ma:displayName="Deliverable" ma:format="Dropdown" ma:internalName="Deliverable">
      <xsd:simpleType>
        <xsd:union memberTypes="dms:Text">
          <xsd:simpleType>
            <xsd:restriction base="dms:Choice">
              <xsd:enumeration value="other"/>
              <xsd:enumeration value="Business Case"/>
              <xsd:enumeration value="Timeline"/>
              <xsd:enumeration value="Process Map"/>
              <xsd:enumeration value="Functional Spec"/>
              <xsd:enumeration value="Technical Spec"/>
              <xsd:enumeration value="Resource Plan"/>
              <xsd:enumeration value="Contracts"/>
              <xsd:enumeration value="Project Plan"/>
              <xsd:enumeration value="Deployment Plan"/>
              <xsd:enumeration value="Presentation"/>
              <xsd:enumeration value="Testing Plan"/>
              <xsd:enumeration value="System Documentation"/>
              <xsd:enumeration value="Metrics"/>
              <xsd:enumeration value="FMEA"/>
              <xsd:enumeration value="Sipoc"/>
              <xsd:enumeration value="Cause and Effect"/>
              <xsd:enumeration value="Control Plan"/>
            </xsd:restriction>
          </xsd:simpleType>
        </xsd:union>
      </xsd:simpleType>
    </xsd:element>
    <xsd:element name="ITRecords" ma:index="21" nillable="true" ma:displayName="IT Record" ma:default="Project and Subject Files 02-013" ma:format="Dropdown" ma:internalName="ITRecords">
      <xsd:simpleType>
        <xsd:restriction base="dms:Choice">
          <xsd:enumeration value="Project and Subject Files 02-013"/>
          <xsd:enumeration value="System - IT Application Documentation and Activity History 13-001"/>
        </xsd:restriction>
      </xsd:simpleType>
    </xsd:element>
  </xsd:schema>
  <xsd:schema xmlns:xsd="http://www.w3.org/2001/XMLSchema" xmlns:xs="http://www.w3.org/2001/XMLSchema" xmlns:dms="http://schemas.microsoft.com/office/2006/documentManagement/types" xmlns:pc="http://schemas.microsoft.com/office/infopath/2007/PartnerControls" targetNamespace="b961e4e9-0e1e-4b49-8d83-2bb0e98ec902" elementFormDefault="qualified">
    <xsd:import namespace="http://schemas.microsoft.com/office/2006/documentManagement/types"/>
    <xsd:import namespace="http://schemas.microsoft.com/office/infopath/2007/PartnerControls"/>
    <xsd:element name="Library" ma:index="22" nillable="true" ma:displayName="Library" ma:internalName="Libra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17"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anguage xmlns="http://schemas.microsoft.com/sharepoint/v3">English</Language>
    <LocationImpacted xmlns="606656b2-9431-4574-a6e6-b776d3bf21a4">All</LocationImpacted>
    <SupportLevel xmlns="606656b2-9431-4574-a6e6-b776d3bf21a4" xsi:nil="true"/>
    <EventDate xmlns="606656b2-9431-4574-a6e6-b776d3bf21a4" xsi:nil="true"/>
    <ApplicationName xmlns="606656b2-9431-4574-a6e6-b776d3bf21a4">LMAT</ApplicationName>
    <ApplicationReleaseVersion xmlns="606656b2-9431-4574-a6e6-b776d3bf21a4" xsi:nil="true"/>
    <Group1 xmlns="606656b2-9431-4574-a6e6-b776d3bf21a4">IT-Service-Design</Group1>
    <ProjectPhase xmlns="606656b2-9431-4574-a6e6-b776d3bf21a4">Design</ProjectPhase>
    <ITRecords xmlns="606656b2-9431-4574-a6e6-b776d3bf21a4">Project and Subject Files 02-013</ITRecords>
    <ProjectName xmlns="606656b2-9431-4574-a6e6-b776d3bf21a4">PRJ6134 Curing MES Localization Mexico</ProjectName>
    <DocType xmlns="606656b2-9431-4574-a6e6-b776d3bf21a4">Other Project Deliverable</DocType>
    <ProjectID xmlns="606656b2-9431-4574-a6e6-b776d3bf21a4">PRJ6134</ProjectID>
    <Deliverable xmlns="606656b2-9431-4574-a6e6-b776d3bf21a4">Technical Spec</Deliverable>
    <Library xmlns="b961e4e9-0e1e-4b49-8d83-2bb0e98ec90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4EAD8-A64B-43DC-9DF6-F728D1118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6656b2-9431-4574-a6e6-b776d3bf21a4"/>
    <ds:schemaRef ds:uri="b961e4e9-0e1e-4b49-8d83-2bb0e98ec9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B4D18A-8ADF-4E3C-AE4C-E32F19FEA2C6}">
  <ds:schemaRefs>
    <ds:schemaRef ds:uri="http://schemas.microsoft.com/office/2006/metadata/properties"/>
    <ds:schemaRef ds:uri="http://schemas.microsoft.com/sharepoint/v3"/>
    <ds:schemaRef ds:uri="606656b2-9431-4574-a6e6-b776d3bf21a4"/>
    <ds:schemaRef ds:uri="b961e4e9-0e1e-4b49-8d83-2bb0e98ec902"/>
  </ds:schemaRefs>
</ds:datastoreItem>
</file>

<file path=customXml/itemProps3.xml><?xml version="1.0" encoding="utf-8"?>
<ds:datastoreItem xmlns:ds="http://schemas.openxmlformats.org/officeDocument/2006/customXml" ds:itemID="{BBFF1878-1609-4A68-AC5C-9702F6B3B791}">
  <ds:schemaRefs>
    <ds:schemaRef ds:uri="http://schemas.microsoft.com/sharepoint/v3/contenttype/forms"/>
  </ds:schemaRefs>
</ds:datastoreItem>
</file>

<file path=customXml/itemProps4.xml><?xml version="1.0" encoding="utf-8"?>
<ds:datastoreItem xmlns:ds="http://schemas.openxmlformats.org/officeDocument/2006/customXml" ds:itemID="{3D21F6E4-FA69-47C7-97C8-E8E0E3D9B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Form_1.0.dot</Template>
  <TotalTime>649</TotalTime>
  <Pages>20</Pages>
  <Words>2649</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TD - PRJ6134</vt:lpstr>
    </vt:vector>
  </TitlesOfParts>
  <Company>Cooper Tire &amp; Rubber Company</Company>
  <LinksUpToDate>false</LinksUpToDate>
  <CharactersWithSpaces>17718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 PRJ6134</dc:title>
  <dc:creator>John G. Moore</dc:creator>
  <cp:lastModifiedBy>Vinay Edlapalli</cp:lastModifiedBy>
  <cp:revision>154</cp:revision>
  <cp:lastPrinted>2014-11-26T16:15:00Z</cp:lastPrinted>
  <dcterms:created xsi:type="dcterms:W3CDTF">2019-09-19T17:38:00Z</dcterms:created>
  <dcterms:modified xsi:type="dcterms:W3CDTF">2019-09-27T19:57:00Z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0x010100D7BC23AA952AA345A28DED3B4C295EC9</vt:lpwstr>
  </property>
</Properties>
</file>